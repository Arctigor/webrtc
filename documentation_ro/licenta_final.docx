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0"/>
        <w:jc w:val="center"/>
      </w:pPr>
      <w:r>
        <w:rPr>
          <w:b/>
          <w:sz w:val="32"/>
          <w:szCs w:val="32"/>
        </w:rPr>
        <w:t>TITLUL LUCRĂRII DE LICENȚĂ</w:t>
      </w:r>
    </w:p>
    <w:p w:rsidR="004164D7" w:rsidRDefault="004164D7">
      <w:pPr>
        <w:ind w:firstLine="0"/>
        <w:jc w:val="center"/>
      </w:pPr>
    </w:p>
    <w:p w:rsidR="004164D7" w:rsidRDefault="004164D7">
      <w:pPr>
        <w:ind w:firstLine="0"/>
      </w:pPr>
    </w:p>
    <w:p w:rsidR="004164D7" w:rsidRDefault="00F3628D">
      <w:pPr>
        <w:ind w:firstLine="0"/>
        <w:jc w:val="center"/>
      </w:pPr>
      <w:r>
        <w:t xml:space="preserve"> LUCRARE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left="3600" w:firstLine="0"/>
      </w:pPr>
      <w:r>
        <w:t xml:space="preserve">          </w:t>
      </w:r>
    </w:p>
    <w:p w:rsidR="004164D7" w:rsidRDefault="004164D7">
      <w:pPr>
        <w:ind w:left="3600" w:firstLine="0"/>
      </w:pPr>
    </w:p>
    <w:p w:rsidR="004164D7" w:rsidRDefault="004164D7">
      <w:pPr>
        <w:ind w:left="3600" w:firstLine="0"/>
      </w:pPr>
    </w:p>
    <w:p w:rsidR="004164D7" w:rsidRDefault="004164D7">
      <w:pPr>
        <w:ind w:left="3600" w:firstLine="0"/>
      </w:pPr>
    </w:p>
    <w:p w:rsidR="004164D7" w:rsidRDefault="004164D7">
      <w:pPr>
        <w:ind w:left="3600" w:firstLine="0"/>
        <w:rPr>
          <w:rFonts w:ascii="Arial" w:hAnsi="Arial" w:cs="Arial"/>
          <w:b/>
          <w:bCs/>
          <w:i/>
          <w:color w:val="222222"/>
          <w:sz w:val="28"/>
          <w:szCs w:val="28"/>
        </w:rPr>
      </w:pPr>
    </w:p>
    <w:p w:rsidR="00664B10" w:rsidRDefault="00664B10">
      <w:pPr>
        <w:ind w:left="3600" w:firstLine="0"/>
      </w:pPr>
    </w:p>
    <w:p w:rsidR="004164D7" w:rsidRDefault="004164D7">
      <w:pPr>
        <w:ind w:left="3600" w:firstLine="0"/>
      </w:pPr>
    </w:p>
    <w:p w:rsidR="004164D7" w:rsidRDefault="004164D7">
      <w:pPr>
        <w:ind w:left="3600" w:firstLine="0"/>
      </w:pPr>
    </w:p>
    <w:tbl>
      <w:tblPr>
        <w:tblStyle w:val="a"/>
        <w:tblW w:w="8755" w:type="dxa"/>
        <w:tblInd w:w="-108" w:type="dxa"/>
        <w:tblLayout w:type="fixed"/>
        <w:tblLook w:val="0000" w:firstRow="0" w:lastRow="0" w:firstColumn="0" w:lastColumn="0" w:noHBand="0" w:noVBand="0"/>
      </w:tblPr>
      <w:tblGrid>
        <w:gridCol w:w="1526"/>
        <w:gridCol w:w="2551"/>
        <w:gridCol w:w="4678"/>
      </w:tblGrid>
      <w:tr w:rsidR="004164D7">
        <w:tc>
          <w:tcPr>
            <w:tcW w:w="1526" w:type="dxa"/>
          </w:tcPr>
          <w:p w:rsidR="004164D7" w:rsidRDefault="004164D7"/>
        </w:tc>
        <w:tc>
          <w:tcPr>
            <w:tcW w:w="2551" w:type="dxa"/>
          </w:tcPr>
          <w:p w:rsidR="004164D7" w:rsidRDefault="00F3628D">
            <w:pPr>
              <w:ind w:firstLine="34"/>
              <w:jc w:val="right"/>
            </w:pPr>
            <w:r>
              <w:t>Absolvent:</w:t>
            </w:r>
          </w:p>
        </w:tc>
        <w:tc>
          <w:tcPr>
            <w:tcW w:w="4678" w:type="dxa"/>
          </w:tcPr>
          <w:p w:rsidR="004164D7" w:rsidRDefault="005F5FAC" w:rsidP="005F5FAC">
            <w:pPr>
              <w:ind w:firstLine="33"/>
            </w:pPr>
            <w:r>
              <w:rPr>
                <w:b/>
              </w:rPr>
              <w:t>Szabolcs</w:t>
            </w:r>
            <w:r w:rsidR="00F3628D">
              <w:rPr>
                <w:b/>
              </w:rPr>
              <w:t xml:space="preserve">  </w:t>
            </w:r>
            <w:r>
              <w:rPr>
                <w:b/>
              </w:rPr>
              <w:t>BENE</w:t>
            </w:r>
            <w:r w:rsidR="00F3628D">
              <w:rPr>
                <w:b/>
              </w:rPr>
              <w:t xml:space="preserve"> </w:t>
            </w:r>
          </w:p>
        </w:tc>
      </w:tr>
      <w:tr w:rsidR="004164D7">
        <w:tc>
          <w:tcPr>
            <w:tcW w:w="1526" w:type="dxa"/>
          </w:tcPr>
          <w:p w:rsidR="004164D7" w:rsidRDefault="004164D7"/>
        </w:tc>
        <w:tc>
          <w:tcPr>
            <w:tcW w:w="2551" w:type="dxa"/>
          </w:tcPr>
          <w:p w:rsidR="004164D7" w:rsidRDefault="004164D7">
            <w:pPr>
              <w:jc w:val="right"/>
            </w:pPr>
          </w:p>
        </w:tc>
        <w:tc>
          <w:tcPr>
            <w:tcW w:w="4678" w:type="dxa"/>
          </w:tcPr>
          <w:p w:rsidR="004164D7" w:rsidRDefault="004164D7"/>
        </w:tc>
      </w:tr>
      <w:tr w:rsidR="004164D7">
        <w:tc>
          <w:tcPr>
            <w:tcW w:w="1526" w:type="dxa"/>
          </w:tcPr>
          <w:p w:rsidR="004164D7" w:rsidRDefault="004164D7"/>
        </w:tc>
        <w:tc>
          <w:tcPr>
            <w:tcW w:w="2551" w:type="dxa"/>
          </w:tcPr>
          <w:p w:rsidR="004164D7" w:rsidRDefault="00F3628D">
            <w:pPr>
              <w:jc w:val="right"/>
            </w:pPr>
            <w:r>
              <w:t>Coordonator ştiinţific:</w:t>
            </w:r>
            <w:r>
              <w:rPr>
                <w:b/>
              </w:rPr>
              <w:t xml:space="preserve"> </w:t>
            </w:r>
          </w:p>
        </w:tc>
        <w:tc>
          <w:tcPr>
            <w:tcW w:w="4678" w:type="dxa"/>
          </w:tcPr>
          <w:p w:rsidR="004164D7" w:rsidRDefault="00DE2742">
            <w:pPr>
              <w:ind w:firstLine="33"/>
            </w:pPr>
            <w:r>
              <w:rPr>
                <w:b/>
              </w:rPr>
              <w:t>Assi</w:t>
            </w:r>
            <w:r w:rsidR="00664B10">
              <w:rPr>
                <w:b/>
              </w:rPr>
              <w:t>st.</w:t>
            </w:r>
            <w:r w:rsidR="00A74206">
              <w:rPr>
                <w:b/>
              </w:rPr>
              <w:t xml:space="preserve"> </w:t>
            </w:r>
            <w:r w:rsidR="00664B10">
              <w:rPr>
                <w:b/>
              </w:rPr>
              <w:t>Prof.</w:t>
            </w:r>
            <w:r w:rsidR="00A74206">
              <w:rPr>
                <w:b/>
              </w:rPr>
              <w:t xml:space="preserve"> Eng.</w:t>
            </w:r>
            <w:r w:rsidR="00F3628D">
              <w:rPr>
                <w:b/>
              </w:rPr>
              <w:t xml:space="preserve"> </w:t>
            </w:r>
            <w:r w:rsidR="00664B10">
              <w:rPr>
                <w:b/>
              </w:rPr>
              <w:t>Cosmina</w:t>
            </w:r>
            <w:r w:rsidR="00F3628D">
              <w:rPr>
                <w:b/>
              </w:rPr>
              <w:t xml:space="preserve"> </w:t>
            </w:r>
            <w:r w:rsidR="00664B10">
              <w:rPr>
                <w:b/>
              </w:rPr>
              <w:t>IVAN</w:t>
            </w:r>
          </w:p>
          <w:p w:rsidR="004164D7" w:rsidRDefault="004164D7">
            <w:pPr>
              <w:ind w:firstLine="33"/>
            </w:pPr>
          </w:p>
        </w:tc>
      </w:tr>
    </w:tbl>
    <w:p w:rsidR="004164D7" w:rsidRDefault="00F3628D">
      <w:pPr>
        <w:ind w:left="3600" w:firstLine="0"/>
      </w:pPr>
      <w:r>
        <w:rPr>
          <w:b/>
        </w:rPr>
        <w:tab/>
      </w:r>
    </w:p>
    <w:p w:rsidR="004164D7" w:rsidRDefault="00F3628D">
      <w:pPr>
        <w:ind w:left="4320" w:firstLine="0"/>
      </w:pPr>
      <w:r>
        <w:t xml:space="preserve">          </w:t>
      </w:r>
    </w:p>
    <w:p w:rsidR="004164D7" w:rsidRDefault="004164D7">
      <w:pPr>
        <w:ind w:left="3600" w:firstLine="0"/>
      </w:pPr>
    </w:p>
    <w:p w:rsidR="004164D7" w:rsidRDefault="004164D7"/>
    <w:p w:rsidR="004164D7" w:rsidRDefault="004164D7"/>
    <w:p w:rsidR="004164D7" w:rsidRDefault="004164D7"/>
    <w:p w:rsidR="004164D7" w:rsidRDefault="00F3628D">
      <w:pPr>
        <w:ind w:firstLine="0"/>
        <w:jc w:val="center"/>
      </w:pPr>
      <w:r>
        <w:rPr>
          <w:b/>
        </w:rPr>
        <w:t>2016</w:t>
      </w:r>
    </w:p>
    <w:p w:rsidR="004164D7" w:rsidRDefault="004164D7"/>
    <w:p w:rsidR="004164D7" w:rsidRDefault="00F3628D">
      <w:r>
        <w:br w:type="page"/>
      </w:r>
    </w:p>
    <w:p w:rsidR="004164D7" w:rsidRDefault="004164D7">
      <w:pPr>
        <w:spacing w:after="200" w:line="276" w:lineRule="auto"/>
      </w:pPr>
    </w:p>
    <w:p w:rsidR="004164D7" w:rsidRDefault="00F3628D">
      <w:r>
        <w:tab/>
      </w:r>
    </w:p>
    <w:tbl>
      <w:tblPr>
        <w:tblStyle w:val="a0"/>
        <w:tblW w:w="8884" w:type="dxa"/>
        <w:tblInd w:w="-18" w:type="dxa"/>
        <w:tblLayout w:type="fixed"/>
        <w:tblLook w:val="0000" w:firstRow="0" w:lastRow="0" w:firstColumn="0" w:lastColumn="0" w:noHBand="0" w:noVBand="0"/>
      </w:tblPr>
      <w:tblGrid>
        <w:gridCol w:w="3559"/>
        <w:gridCol w:w="1420"/>
        <w:gridCol w:w="283"/>
        <w:gridCol w:w="3622"/>
      </w:tblGrid>
      <w:tr w:rsidR="004164D7">
        <w:tc>
          <w:tcPr>
            <w:tcW w:w="3560" w:type="dxa"/>
          </w:tcPr>
          <w:p w:rsidR="004164D7" w:rsidRDefault="004164D7"/>
        </w:tc>
        <w:tc>
          <w:tcPr>
            <w:tcW w:w="1703" w:type="dxa"/>
            <w:gridSpan w:val="2"/>
          </w:tcPr>
          <w:p w:rsidR="004164D7" w:rsidRDefault="004164D7"/>
        </w:tc>
        <w:tc>
          <w:tcPr>
            <w:tcW w:w="3622" w:type="dxa"/>
          </w:tcPr>
          <w:p w:rsidR="004164D7" w:rsidRDefault="004164D7"/>
        </w:tc>
      </w:tr>
      <w:tr w:rsidR="004164D7">
        <w:tc>
          <w:tcPr>
            <w:tcW w:w="3560" w:type="dxa"/>
          </w:tcPr>
          <w:p w:rsidR="004164D7" w:rsidRDefault="00F3628D">
            <w:r>
              <w:t>DECAN,</w:t>
            </w:r>
          </w:p>
        </w:tc>
        <w:tc>
          <w:tcPr>
            <w:tcW w:w="1703" w:type="dxa"/>
            <w:gridSpan w:val="2"/>
          </w:tcPr>
          <w:p w:rsidR="004164D7" w:rsidRDefault="004164D7"/>
        </w:tc>
        <w:tc>
          <w:tcPr>
            <w:tcW w:w="3622" w:type="dxa"/>
          </w:tcPr>
          <w:p w:rsidR="004164D7" w:rsidRDefault="00F3628D">
            <w:pPr>
              <w:ind w:firstLine="0"/>
            </w:pPr>
            <w:r>
              <w:t>DIRECTOR DEPARTAMENT,</w:t>
            </w:r>
          </w:p>
        </w:tc>
      </w:tr>
      <w:tr w:rsidR="004164D7">
        <w:tc>
          <w:tcPr>
            <w:tcW w:w="3560" w:type="dxa"/>
          </w:tcPr>
          <w:p w:rsidR="004164D7" w:rsidRDefault="00F3628D">
            <w:pPr>
              <w:ind w:firstLine="52"/>
            </w:pPr>
            <w:r>
              <w:rPr>
                <w:b/>
              </w:rPr>
              <w:t xml:space="preserve">Prof. dr. ing. Liviu  MICLEA </w:t>
            </w:r>
            <w:r>
              <w:t xml:space="preserve">                                                       </w:t>
            </w:r>
          </w:p>
        </w:tc>
        <w:tc>
          <w:tcPr>
            <w:tcW w:w="1420" w:type="dxa"/>
          </w:tcPr>
          <w:p w:rsidR="004164D7" w:rsidRDefault="004164D7"/>
        </w:tc>
        <w:tc>
          <w:tcPr>
            <w:tcW w:w="3905" w:type="dxa"/>
            <w:gridSpan w:val="2"/>
          </w:tcPr>
          <w:p w:rsidR="004164D7" w:rsidRDefault="00F3628D">
            <w:pPr>
              <w:ind w:firstLine="0"/>
            </w:pPr>
            <w:r>
              <w:rPr>
                <w:b/>
              </w:rPr>
              <w:t>Prof. dr. ing. Rodica  POTOLEA</w:t>
            </w:r>
            <w:r>
              <w:t xml:space="preserve">                   </w:t>
            </w:r>
          </w:p>
        </w:tc>
      </w:tr>
    </w:tbl>
    <w:p w:rsidR="004164D7" w:rsidRDefault="004164D7"/>
    <w:p w:rsidR="004164D7" w:rsidRDefault="00F3628D">
      <w:r>
        <w:t xml:space="preserve">  </w:t>
      </w:r>
      <w:r>
        <w:tab/>
      </w:r>
      <w:r>
        <w:tab/>
      </w:r>
      <w:r>
        <w:tab/>
      </w:r>
      <w:r>
        <w:tab/>
      </w:r>
      <w:r>
        <w:tab/>
      </w:r>
    </w:p>
    <w:p w:rsidR="004164D7" w:rsidRDefault="004164D7"/>
    <w:p w:rsidR="004164D7" w:rsidRDefault="004164D7"/>
    <w:p w:rsidR="004164D7" w:rsidRDefault="004164D7"/>
    <w:p w:rsidR="004164D7" w:rsidRDefault="00F3628D">
      <w:pPr>
        <w:ind w:firstLine="0"/>
        <w:jc w:val="center"/>
      </w:pPr>
      <w:r>
        <w:t xml:space="preserve">Absolvent: </w:t>
      </w:r>
      <w:r w:rsidR="009A186E">
        <w:rPr>
          <w:b/>
        </w:rPr>
        <w:t>Szabolcs</w:t>
      </w:r>
      <w:r>
        <w:rPr>
          <w:b/>
        </w:rPr>
        <w:t xml:space="preserve"> </w:t>
      </w:r>
      <w:r w:rsidR="009A186E">
        <w:rPr>
          <w:b/>
        </w:rPr>
        <w:t>BENE</w:t>
      </w:r>
    </w:p>
    <w:p w:rsidR="004164D7" w:rsidRDefault="004164D7">
      <w:pPr>
        <w:ind w:firstLine="0"/>
        <w:jc w:val="center"/>
      </w:pPr>
    </w:p>
    <w:p w:rsidR="004164D7" w:rsidRDefault="004164D7">
      <w:pPr>
        <w:ind w:firstLine="0"/>
        <w:jc w:val="center"/>
      </w:pPr>
    </w:p>
    <w:p w:rsidR="004164D7" w:rsidRDefault="00F3628D">
      <w:pPr>
        <w:ind w:firstLine="0"/>
        <w:jc w:val="center"/>
      </w:pPr>
      <w:r>
        <w:rPr>
          <w:b/>
        </w:rPr>
        <w:t>TITLUL LUCRĂRII DE LICENŢĂ</w:t>
      </w:r>
    </w:p>
    <w:p w:rsidR="004164D7" w:rsidRDefault="004164D7">
      <w:pPr>
        <w:jc w:val="center"/>
      </w:pPr>
    </w:p>
    <w:p w:rsidR="004164D7" w:rsidRDefault="004164D7"/>
    <w:p w:rsidR="004164D7" w:rsidRDefault="00F3628D">
      <w:pPr>
        <w:numPr>
          <w:ilvl w:val="0"/>
          <w:numId w:val="6"/>
        </w:numPr>
        <w:ind w:hanging="360"/>
      </w:pPr>
      <w:r>
        <w:rPr>
          <w:b/>
        </w:rPr>
        <w:t>Enunţul temei:</w:t>
      </w:r>
      <w:r>
        <w:rPr>
          <w:i/>
        </w:rPr>
        <w:t xml:space="preserve"> Scurtă descriere a temei lucrării de licenţă</w:t>
      </w:r>
      <w:r w:rsidR="00BC6B3A">
        <w:rPr>
          <w:i/>
        </w:rPr>
        <w:t xml:space="preserve"> și </w:t>
      </w:r>
      <w:r>
        <w:rPr>
          <w:i/>
        </w:rPr>
        <w:t>datele inițiale</w:t>
      </w:r>
    </w:p>
    <w:p w:rsidR="004164D7" w:rsidRDefault="004164D7"/>
    <w:p w:rsidR="004164D7" w:rsidRDefault="004164D7"/>
    <w:p w:rsidR="004164D7" w:rsidRDefault="00F3628D">
      <w:pPr>
        <w:numPr>
          <w:ilvl w:val="0"/>
          <w:numId w:val="6"/>
        </w:numPr>
        <w:ind w:hanging="360"/>
      </w:pPr>
      <w:r>
        <w:rPr>
          <w:b/>
        </w:rPr>
        <w:t>Conţinutul lucrării:</w:t>
      </w:r>
      <w:r>
        <w:rPr>
          <w:i/>
        </w:rPr>
        <w:t xml:space="preserve"> (enumerarea părţilor componente) Exemplu: Pagina de prezentare, aprecierile coordonatorului de lucrare,  titlul capitolului 1, titlul capitolului 2,… titlul capitolului n, bibliografie, anexe.</w:t>
      </w:r>
    </w:p>
    <w:p w:rsidR="004164D7" w:rsidRDefault="004164D7"/>
    <w:p w:rsidR="004164D7" w:rsidRDefault="00F3628D">
      <w:pPr>
        <w:numPr>
          <w:ilvl w:val="0"/>
          <w:numId w:val="6"/>
        </w:numPr>
        <w:ind w:hanging="360"/>
      </w:pPr>
      <w:r>
        <w:rPr>
          <w:b/>
        </w:rPr>
        <w:t>Locul documentării</w:t>
      </w:r>
      <w:r>
        <w:t xml:space="preserve">: </w:t>
      </w:r>
      <w:r>
        <w:rPr>
          <w:i/>
        </w:rPr>
        <w:t>Exemplu</w:t>
      </w:r>
      <w:r>
        <w:t>: Universitatea Tehnică din Cluj-Napoca, Departamentul Calculatoare</w:t>
      </w:r>
    </w:p>
    <w:p w:rsidR="004164D7" w:rsidRDefault="004164D7"/>
    <w:p w:rsidR="004164D7" w:rsidRDefault="00F3628D">
      <w:pPr>
        <w:numPr>
          <w:ilvl w:val="0"/>
          <w:numId w:val="6"/>
        </w:numPr>
        <w:ind w:hanging="360"/>
      </w:pPr>
      <w:r>
        <w:rPr>
          <w:b/>
        </w:rPr>
        <w:t>Consultanţi</w:t>
      </w:r>
      <w:r>
        <w:t>:</w:t>
      </w:r>
    </w:p>
    <w:p w:rsidR="004164D7" w:rsidRDefault="004164D7"/>
    <w:p w:rsidR="004164D7" w:rsidRDefault="00F3628D">
      <w:pPr>
        <w:numPr>
          <w:ilvl w:val="0"/>
          <w:numId w:val="6"/>
        </w:numPr>
        <w:ind w:hanging="360"/>
      </w:pPr>
      <w:r>
        <w:rPr>
          <w:b/>
        </w:rPr>
        <w:t xml:space="preserve">Data emiterii temei:  </w:t>
      </w:r>
      <w:r>
        <w:t>1 noiembrie 2013</w:t>
      </w:r>
      <w:r>
        <w:rPr>
          <w:b/>
        </w:rPr>
        <w:t xml:space="preserve">   </w:t>
      </w:r>
    </w:p>
    <w:p w:rsidR="004164D7" w:rsidRDefault="004164D7"/>
    <w:p w:rsidR="004164D7" w:rsidRDefault="00F3628D">
      <w:pPr>
        <w:numPr>
          <w:ilvl w:val="0"/>
          <w:numId w:val="6"/>
        </w:numPr>
        <w:ind w:hanging="360"/>
      </w:pPr>
      <w:r>
        <w:rPr>
          <w:b/>
        </w:rPr>
        <w:t>Data predării:</w:t>
      </w:r>
      <w:r>
        <w:t xml:space="preserve">  28 Iunie 2014 (</w:t>
      </w:r>
      <w:r>
        <w:rPr>
          <w:i/>
        </w:rPr>
        <w:t>se va completa data predării</w:t>
      </w:r>
      <w:r>
        <w:t>)</w:t>
      </w:r>
    </w:p>
    <w:p w:rsidR="004164D7" w:rsidRDefault="004164D7"/>
    <w:p w:rsidR="004164D7" w:rsidRDefault="004164D7"/>
    <w:p w:rsidR="004164D7" w:rsidRDefault="004164D7"/>
    <w:p w:rsidR="004164D7" w:rsidRDefault="004164D7"/>
    <w:p w:rsidR="004164D7" w:rsidRDefault="004164D7"/>
    <w:tbl>
      <w:tblPr>
        <w:tblStyle w:val="a1"/>
        <w:tblW w:w="8437" w:type="dxa"/>
        <w:tblInd w:w="-108" w:type="dxa"/>
        <w:tblLayout w:type="fixed"/>
        <w:tblLook w:val="0000" w:firstRow="0" w:lastRow="0" w:firstColumn="0" w:lastColumn="0" w:noHBand="0" w:noVBand="0"/>
      </w:tblPr>
      <w:tblGrid>
        <w:gridCol w:w="4786"/>
        <w:gridCol w:w="3651"/>
      </w:tblGrid>
      <w:tr w:rsidR="004164D7">
        <w:trPr>
          <w:trHeight w:val="280"/>
        </w:trPr>
        <w:tc>
          <w:tcPr>
            <w:tcW w:w="4786" w:type="dxa"/>
          </w:tcPr>
          <w:p w:rsidR="004164D7" w:rsidRDefault="00F3628D">
            <w:pPr>
              <w:ind w:firstLine="0"/>
              <w:jc w:val="right"/>
            </w:pPr>
            <w:r>
              <w:t>Absolvent:</w:t>
            </w:r>
          </w:p>
        </w:tc>
        <w:tc>
          <w:tcPr>
            <w:tcW w:w="3651" w:type="dxa"/>
          </w:tcPr>
          <w:p w:rsidR="004164D7" w:rsidRDefault="00F3628D">
            <w:pPr>
              <w:ind w:firstLine="0"/>
              <w:jc w:val="right"/>
            </w:pPr>
            <w:r>
              <w:t>____________________________</w:t>
            </w:r>
          </w:p>
        </w:tc>
      </w:tr>
      <w:tr w:rsidR="004164D7">
        <w:trPr>
          <w:trHeight w:val="280"/>
        </w:trPr>
        <w:tc>
          <w:tcPr>
            <w:tcW w:w="4786" w:type="dxa"/>
          </w:tcPr>
          <w:p w:rsidR="004164D7" w:rsidRDefault="004164D7">
            <w:pPr>
              <w:jc w:val="right"/>
            </w:pPr>
          </w:p>
        </w:tc>
        <w:tc>
          <w:tcPr>
            <w:tcW w:w="3651" w:type="dxa"/>
          </w:tcPr>
          <w:p w:rsidR="004164D7" w:rsidRDefault="004164D7">
            <w:pPr>
              <w:jc w:val="right"/>
            </w:pPr>
          </w:p>
        </w:tc>
      </w:tr>
      <w:tr w:rsidR="004164D7">
        <w:trPr>
          <w:trHeight w:val="280"/>
        </w:trPr>
        <w:tc>
          <w:tcPr>
            <w:tcW w:w="4786" w:type="dxa"/>
          </w:tcPr>
          <w:p w:rsidR="004164D7" w:rsidRDefault="00F3628D">
            <w:pPr>
              <w:jc w:val="right"/>
            </w:pPr>
            <w:r>
              <w:lastRenderedPageBreak/>
              <w:t>Coordonator ştiinţific:</w:t>
            </w:r>
          </w:p>
        </w:tc>
        <w:tc>
          <w:tcPr>
            <w:tcW w:w="3651" w:type="dxa"/>
          </w:tcPr>
          <w:p w:rsidR="004164D7" w:rsidRDefault="00F3628D">
            <w:pPr>
              <w:ind w:firstLine="10"/>
              <w:jc w:val="right"/>
            </w:pPr>
            <w:r>
              <w:t>____________________________</w:t>
            </w:r>
          </w:p>
        </w:tc>
      </w:tr>
    </w:tbl>
    <w:p w:rsidR="004164D7" w:rsidRDefault="004164D7"/>
    <w:p w:rsidR="004164D7" w:rsidRDefault="00F3628D">
      <w:r>
        <w:tab/>
      </w:r>
      <w:r>
        <w:tab/>
      </w:r>
      <w:r>
        <w:tab/>
      </w:r>
      <w:r>
        <w:tab/>
      </w:r>
      <w:r>
        <w:tab/>
      </w:r>
      <w:r>
        <w:tab/>
      </w:r>
      <w:r>
        <w:tab/>
      </w:r>
    </w:p>
    <w:p w:rsidR="004164D7" w:rsidRDefault="00F3628D">
      <w:r>
        <w:br w:type="page"/>
      </w:r>
    </w:p>
    <w:p w:rsidR="004164D7" w:rsidRDefault="004164D7">
      <w:pPr>
        <w:spacing w:after="200" w:line="276" w:lineRule="auto"/>
      </w:pPr>
    </w:p>
    <w:p w:rsidR="004164D7" w:rsidRDefault="004164D7"/>
    <w:p w:rsidR="004164D7" w:rsidRDefault="004164D7"/>
    <w:p w:rsidR="004164D7" w:rsidRDefault="004164D7"/>
    <w:p w:rsidR="004164D7" w:rsidRDefault="00F3628D">
      <w:pPr>
        <w:ind w:firstLine="0"/>
        <w:jc w:val="center"/>
      </w:pPr>
      <w:r>
        <w:rPr>
          <w:b/>
        </w:rPr>
        <w:t xml:space="preserve">Declaraţie pe proprie răspundere privind </w:t>
      </w:r>
    </w:p>
    <w:p w:rsidR="004164D7" w:rsidRDefault="00F3628D">
      <w:pPr>
        <w:ind w:firstLine="0"/>
        <w:jc w:val="center"/>
      </w:pPr>
      <w:r>
        <w:rPr>
          <w:b/>
        </w:rPr>
        <w:t>autenticitatea lucrării de licenţă</w:t>
      </w:r>
    </w:p>
    <w:p w:rsidR="004164D7" w:rsidRDefault="004164D7">
      <w:pPr>
        <w:jc w:val="center"/>
      </w:pPr>
    </w:p>
    <w:p w:rsidR="004164D7" w:rsidRDefault="004164D7">
      <w:pPr>
        <w:jc w:val="center"/>
      </w:pPr>
    </w:p>
    <w:p w:rsidR="004164D7" w:rsidRDefault="004164D7">
      <w:pPr>
        <w:jc w:val="center"/>
      </w:pPr>
    </w:p>
    <w:p w:rsidR="004164D7" w:rsidRDefault="004164D7">
      <w:pPr>
        <w:jc w:val="center"/>
      </w:pPr>
    </w:p>
    <w:p w:rsidR="004164D7" w:rsidRDefault="00F3628D">
      <w:pPr>
        <w:ind w:firstLine="426"/>
      </w:pPr>
      <w:r>
        <w:t>Subsemnatul(a)</w:t>
      </w:r>
      <w:r>
        <w:rPr>
          <w:b/>
        </w:rPr>
        <w:t>________________________________________________________________________________________________________________________</w:t>
      </w:r>
      <w:r>
        <w:t xml:space="preserve">, legitimat(ă) cu _______________ seria _______ nr. ___________________________ </w:t>
      </w:r>
      <w:r>
        <w:br/>
        <w:t xml:space="preserve">CNP </w:t>
      </w:r>
      <w:r>
        <w:rPr>
          <w:rFonts w:ascii="Arial" w:eastAsia="Arial" w:hAnsi="Arial" w:cs="Arial"/>
          <w:sz w:val="22"/>
          <w:szCs w:val="22"/>
        </w:rPr>
        <w:t>_______________________________________________</w:t>
      </w:r>
      <w: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w:t>
      </w:r>
      <w:r w:rsidR="00BC6B3A">
        <w:t xml:space="preserve"> și </w:t>
      </w:r>
      <w:r>
        <w:t>în bibliografie.</w:t>
      </w:r>
    </w:p>
    <w:p w:rsidR="004164D7" w:rsidRDefault="00F3628D">
      <w:pPr>
        <w:ind w:firstLine="426"/>
      </w:pPr>
      <w:r>
        <w:t>Declar, că această lucrare nu conţine porţiuni plagiate, iar sursele bibliografice au fost folosite cu respectarea legislaţiei române</w:t>
      </w:r>
      <w:r w:rsidR="00BC6B3A">
        <w:t xml:space="preserve"> și </w:t>
      </w:r>
      <w:r>
        <w:t>a convenţiilor internaţionale privind drepturile de autor.</w:t>
      </w:r>
    </w:p>
    <w:p w:rsidR="004164D7" w:rsidRDefault="00F3628D">
      <w:pPr>
        <w:ind w:firstLine="426"/>
      </w:pPr>
      <w:r>
        <w:t>Declar, de asemenea, că această lucrare nu a mai fost prezentată în faţa unei alte comisii de examen de licenţă.</w:t>
      </w:r>
    </w:p>
    <w:p w:rsidR="004164D7" w:rsidRDefault="00F3628D">
      <w:pPr>
        <w:ind w:firstLine="426"/>
      </w:pPr>
      <w:r>
        <w:t xml:space="preserve">In cazul constatării ulterioare a unor declaraţii false, voi suporta sancţiunile administrative, respectiv, </w:t>
      </w:r>
      <w:r>
        <w:rPr>
          <w:i/>
        </w:rPr>
        <w:t>anularea examenului de licenţă</w:t>
      </w:r>
      <w:r>
        <w:t>.</w:t>
      </w:r>
    </w:p>
    <w:p w:rsidR="004164D7" w:rsidRDefault="004164D7"/>
    <w:p w:rsidR="004164D7" w:rsidRDefault="004164D7"/>
    <w:p w:rsidR="004164D7" w:rsidRDefault="004164D7"/>
    <w:p w:rsidR="004164D7" w:rsidRDefault="004164D7"/>
    <w:p w:rsidR="004164D7" w:rsidRDefault="004164D7"/>
    <w:p w:rsidR="004164D7" w:rsidRDefault="004164D7"/>
    <w:tbl>
      <w:tblPr>
        <w:tblStyle w:val="a2"/>
        <w:tblW w:w="8856" w:type="dxa"/>
        <w:tblInd w:w="-108" w:type="dxa"/>
        <w:tblLayout w:type="fixed"/>
        <w:tblLook w:val="0000" w:firstRow="0" w:lastRow="0" w:firstColumn="0" w:lastColumn="0" w:noHBand="0" w:noVBand="0"/>
      </w:tblPr>
      <w:tblGrid>
        <w:gridCol w:w="3003"/>
        <w:gridCol w:w="1917"/>
        <w:gridCol w:w="3936"/>
      </w:tblGrid>
      <w:tr w:rsidR="004164D7">
        <w:tc>
          <w:tcPr>
            <w:tcW w:w="3003" w:type="dxa"/>
          </w:tcPr>
          <w:p w:rsidR="004164D7" w:rsidRDefault="00F3628D">
            <w:r>
              <w:t>Data</w:t>
            </w:r>
          </w:p>
          <w:p w:rsidR="004164D7" w:rsidRDefault="004164D7"/>
          <w:p w:rsidR="004164D7" w:rsidRDefault="00F3628D">
            <w:pPr>
              <w:ind w:firstLine="0"/>
            </w:pPr>
            <w:r>
              <w:lastRenderedPageBreak/>
              <w:t>_____________________</w:t>
            </w:r>
          </w:p>
        </w:tc>
        <w:tc>
          <w:tcPr>
            <w:tcW w:w="1917" w:type="dxa"/>
          </w:tcPr>
          <w:p w:rsidR="004164D7" w:rsidRDefault="004164D7"/>
        </w:tc>
        <w:tc>
          <w:tcPr>
            <w:tcW w:w="3936" w:type="dxa"/>
          </w:tcPr>
          <w:p w:rsidR="004164D7" w:rsidRDefault="00F3628D">
            <w:r>
              <w:t>Nume, Prenume</w:t>
            </w:r>
          </w:p>
          <w:p w:rsidR="004164D7" w:rsidRDefault="004164D7">
            <w:pPr>
              <w:ind w:firstLine="0"/>
            </w:pPr>
          </w:p>
          <w:p w:rsidR="004164D7" w:rsidRDefault="00F3628D">
            <w:pPr>
              <w:ind w:firstLine="0"/>
            </w:pPr>
            <w:r>
              <w:lastRenderedPageBreak/>
              <w:t>_______________________________</w:t>
            </w:r>
          </w:p>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4164D7"/>
        </w:tc>
      </w:tr>
      <w:tr w:rsidR="004164D7">
        <w:tc>
          <w:tcPr>
            <w:tcW w:w="3003" w:type="dxa"/>
          </w:tcPr>
          <w:p w:rsidR="004164D7" w:rsidRDefault="004164D7"/>
        </w:tc>
        <w:tc>
          <w:tcPr>
            <w:tcW w:w="1917" w:type="dxa"/>
          </w:tcPr>
          <w:p w:rsidR="004164D7" w:rsidRDefault="004164D7"/>
        </w:tc>
        <w:tc>
          <w:tcPr>
            <w:tcW w:w="3936" w:type="dxa"/>
          </w:tcPr>
          <w:p w:rsidR="004164D7" w:rsidRDefault="00F3628D">
            <w:r>
              <w:t>Semnătura</w:t>
            </w:r>
          </w:p>
        </w:tc>
      </w:tr>
    </w:tbl>
    <w:p w:rsidR="004164D7" w:rsidRDefault="00F3628D">
      <w:r>
        <w:br w:type="page"/>
      </w:r>
    </w:p>
    <w:p w:rsidR="004164D7" w:rsidRDefault="004164D7">
      <w:pPr>
        <w:widowControl w:val="0"/>
        <w:spacing w:line="276" w:lineRule="auto"/>
        <w:ind w:firstLine="0"/>
        <w:jc w:val="left"/>
      </w:pPr>
    </w:p>
    <w:p w:rsidR="004164D7" w:rsidRDefault="00F3628D">
      <w:bookmarkStart w:id="0" w:name="h.gjdgxs" w:colFirst="0" w:colLast="0"/>
      <w:bookmarkEnd w:id="0"/>
      <w:r>
        <w:rPr>
          <w:b/>
          <w:color w:val="FF0000"/>
          <w:sz w:val="28"/>
          <w:szCs w:val="28"/>
        </w:rPr>
        <w:t>De citit înainte</w:t>
      </w:r>
      <w:r>
        <w:rPr>
          <w:color w:val="FF0000"/>
          <w:sz w:val="28"/>
          <w:szCs w:val="28"/>
        </w:rPr>
        <w:t xml:space="preserve"> (această pagină se va elimina din versiunea finală):</w:t>
      </w:r>
    </w:p>
    <w:p w:rsidR="004164D7" w:rsidRDefault="004164D7"/>
    <w:p w:rsidR="004164D7" w:rsidRDefault="00F3628D">
      <w:pPr>
        <w:numPr>
          <w:ilvl w:val="0"/>
          <w:numId w:val="5"/>
        </w:numPr>
        <w:ind w:hanging="360"/>
        <w:contextualSpacing/>
      </w:pPr>
      <w:r>
        <w:t>Cele trei pagini anterioare (foaie de capăt, foaie sumar, declaraţie) se vor lista pe foi separate (nu faţă-verso), fiind incluse în lucrarea listată. Foaia de sumar (a doua) necesită semnătura absolventului, respectiv a coordonatorului. Pe declaraţie se trece data când se predă lucrarea la secretarii de comisie.</w:t>
      </w:r>
    </w:p>
    <w:p w:rsidR="004164D7" w:rsidRDefault="00F3628D">
      <w:pPr>
        <w:numPr>
          <w:ilvl w:val="0"/>
          <w:numId w:val="5"/>
        </w:numPr>
        <w:ind w:hanging="360"/>
        <w:contextualSpacing/>
      </w:pPr>
      <w:r>
        <w:t>Pe foaia de capăt, se va trece corect titulatura cadrului didactic îndrumător (consultaţi pagina de unde aţi descărcat acest document pentru lista cadrelor didactice cu titulaturile lor).</w:t>
      </w:r>
    </w:p>
    <w:p w:rsidR="004164D7" w:rsidRDefault="00F3628D">
      <w:pPr>
        <w:numPr>
          <w:ilvl w:val="0"/>
          <w:numId w:val="5"/>
        </w:numPr>
        <w:ind w:hanging="360"/>
        <w:contextualSpacing/>
      </w:pPr>
      <w:r>
        <w:t xml:space="preserve">Documentul curent a fost creat în </w:t>
      </w:r>
      <w:r>
        <w:rPr>
          <w:b/>
        </w:rPr>
        <w:t xml:space="preserve">MS Office 2007. </w:t>
      </w:r>
      <w:r>
        <w:t>Dacă folosiţi alte versiuni e posibil sa fie mici diferenţe de formatare, care se corectează (textul conţine descrieri privind fonturi, dimensiuni etc.).</w:t>
      </w:r>
    </w:p>
    <w:p w:rsidR="004164D7" w:rsidRDefault="00F3628D">
      <w:pPr>
        <w:numPr>
          <w:ilvl w:val="0"/>
          <w:numId w:val="5"/>
        </w:numPr>
        <w:ind w:hanging="360"/>
        <w:contextualSpacing/>
      </w:pPr>
      <w:r>
        <w:rPr>
          <w:b/>
        </w:rPr>
        <w:t>Cuprinsul</w:t>
      </w:r>
      <w:r>
        <w:t xml:space="preserve"> începe pe pagina nouă, impară (dacă se face listare faţă-verso), prima pagina din capitolul </w:t>
      </w:r>
      <w:r>
        <w:rPr>
          <w:b/>
        </w:rPr>
        <w:t>Introducere</w:t>
      </w:r>
      <w:r>
        <w:t xml:space="preserve"> tot aşa, fiind numerotată cu 1. Pentru actualizarea cuprinsului, click dreapta pe cuprins (zona cuprinsului va apare cu gri), Update field-&gt;Update entire table.</w:t>
      </w:r>
    </w:p>
    <w:p w:rsidR="004164D7" w:rsidRDefault="00F3628D">
      <w:pPr>
        <w:numPr>
          <w:ilvl w:val="0"/>
          <w:numId w:val="5"/>
        </w:numPr>
        <w:ind w:hanging="360"/>
        <w:contextualSpacing/>
      </w:pPr>
      <w:r>
        <w:t>Vizualizaţi (recomandabil</w:t>
      </w:r>
      <w:r w:rsidR="00BC6B3A">
        <w:t xml:space="preserve"> și </w:t>
      </w:r>
      <w:r>
        <w:t xml:space="preserve">în timpul editării) acest document după ce activaţi vizualizarea simbolurilor ascunse de formatare (apăsaţi simbolul </w:t>
      </w:r>
      <w:r>
        <w:rPr>
          <w:rFonts w:ascii="Noto Sans Symbols" w:eastAsia="Noto Sans Symbols" w:hAnsi="Noto Sans Symbols" w:cs="Noto Sans Symbols"/>
          <w:b/>
        </w:rPr>
        <w:t>π</w:t>
      </w:r>
      <w:r>
        <w:t xml:space="preserve"> din </w:t>
      </w:r>
      <w:r>
        <w:rPr>
          <w:i/>
        </w:rPr>
        <w:t>Home/Paragraph</w:t>
      </w:r>
      <w:r>
        <w:t>).</w:t>
      </w:r>
    </w:p>
    <w:p w:rsidR="004164D7" w:rsidRDefault="00F3628D">
      <w:pPr>
        <w:numPr>
          <w:ilvl w:val="0"/>
          <w:numId w:val="5"/>
        </w:numPr>
        <w:ind w:hanging="360"/>
        <w:contextualSpacing/>
      </w:pPr>
      <w:r>
        <w:t>Fiecare capitol începe pe pagină nouă, datorită simbolului ascuns Section Break (Next Page) care este deja introdus la capitolul precedent. Dacă ştergeţi din greşeală simbolul, se reintroduce (</w:t>
      </w:r>
      <w:r>
        <w:rPr>
          <w:i/>
        </w:rPr>
        <w:t>Page Layout -&gt; Breaks</w:t>
      </w:r>
      <w:r>
        <w:t>).</w:t>
      </w:r>
    </w:p>
    <w:p w:rsidR="004164D7" w:rsidRDefault="00F3628D">
      <w:pPr>
        <w:numPr>
          <w:ilvl w:val="0"/>
          <w:numId w:val="5"/>
        </w:numPr>
        <w:ind w:hanging="360"/>
        <w:contextualSpacing/>
      </w:pPr>
      <w:r>
        <w:t>Folosiţi stilurile predefinite (Headings, Figura, Tabel, Normal, etc.)</w:t>
      </w:r>
    </w:p>
    <w:p w:rsidR="004164D7" w:rsidRDefault="00F3628D">
      <w:pPr>
        <w:numPr>
          <w:ilvl w:val="0"/>
          <w:numId w:val="5"/>
        </w:numPr>
        <w:ind w:hanging="360"/>
        <w:contextualSpacing/>
      </w:pPr>
      <w:r>
        <w:t>Marginile la pagini nu se modifică (Office 2003 default).</w:t>
      </w:r>
    </w:p>
    <w:p w:rsidR="004164D7" w:rsidRDefault="00F3628D">
      <w:pPr>
        <w:numPr>
          <w:ilvl w:val="0"/>
          <w:numId w:val="5"/>
        </w:numPr>
        <w:ind w:hanging="360"/>
        <w:contextualSpacing/>
      </w:pPr>
      <w:r>
        <w:t>Respectaţi restul instrucţiunilor din fiecare capitol.</w:t>
      </w:r>
    </w:p>
    <w:p w:rsidR="004164D7" w:rsidRDefault="004164D7"/>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sdt>
      <w:sdtPr>
        <w:rPr>
          <w:rFonts w:ascii="Times New Roman" w:eastAsia="Times New Roman" w:hAnsi="Times New Roman" w:cs="Times New Roman"/>
          <w:color w:val="000000"/>
          <w:sz w:val="24"/>
          <w:szCs w:val="24"/>
          <w:lang w:val="ro-RO" w:eastAsia="ro-RO"/>
        </w:rPr>
        <w:id w:val="-83384832"/>
        <w:docPartObj>
          <w:docPartGallery w:val="Table of Contents"/>
          <w:docPartUnique/>
        </w:docPartObj>
      </w:sdtPr>
      <w:sdtEndPr>
        <w:rPr>
          <w:b/>
          <w:bCs/>
          <w:noProof/>
        </w:rPr>
      </w:sdtEndPr>
      <w:sdtContent>
        <w:p w:rsidR="00C804D2" w:rsidRPr="00C804D2" w:rsidRDefault="00C804D2" w:rsidP="003A1FD3">
          <w:pPr>
            <w:pStyle w:val="TOCHeading"/>
            <w:rPr>
              <w:color w:val="000000" w:themeColor="text1"/>
            </w:rPr>
          </w:pPr>
          <w:r w:rsidRPr="00C804D2">
            <w:rPr>
              <w:color w:val="000000" w:themeColor="text1"/>
            </w:rPr>
            <w:t>Cuprins</w:t>
          </w:r>
        </w:p>
        <w:p w:rsidR="00C804D2" w:rsidRPr="00C804D2" w:rsidRDefault="00C804D2" w:rsidP="003A1FD3">
          <w:pPr>
            <w:rPr>
              <w:lang w:val="en-US" w:eastAsia="en-US"/>
            </w:rPr>
          </w:pPr>
        </w:p>
        <w:p w:rsidR="00B22D9D" w:rsidRDefault="00C804D2">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628618" w:history="1">
            <w:r w:rsidR="00B22D9D" w:rsidRPr="00715C2F">
              <w:rPr>
                <w:rStyle w:val="Hyperlink"/>
                <w:noProof/>
              </w:rPr>
              <w:t>Capitolul 1.</w:t>
            </w:r>
            <w:r w:rsidR="00B22D9D">
              <w:rPr>
                <w:rFonts w:asciiTheme="minorHAnsi" w:eastAsiaTheme="minorEastAsia" w:hAnsiTheme="minorHAnsi" w:cstheme="minorBidi"/>
                <w:noProof/>
                <w:color w:val="auto"/>
                <w:sz w:val="22"/>
                <w:szCs w:val="22"/>
              </w:rPr>
              <w:tab/>
            </w:r>
            <w:r w:rsidR="00B22D9D" w:rsidRPr="00715C2F">
              <w:rPr>
                <w:rStyle w:val="Hyperlink"/>
                <w:noProof/>
              </w:rPr>
              <w:t>Introducere – Contextul proiectului (Heading 1 style)</w:t>
            </w:r>
            <w:r w:rsidR="00B22D9D">
              <w:rPr>
                <w:noProof/>
                <w:webHidden/>
              </w:rPr>
              <w:tab/>
            </w:r>
            <w:r w:rsidR="00B22D9D">
              <w:rPr>
                <w:noProof/>
                <w:webHidden/>
              </w:rPr>
              <w:fldChar w:fldCharType="begin"/>
            </w:r>
            <w:r w:rsidR="00B22D9D">
              <w:rPr>
                <w:noProof/>
                <w:webHidden/>
              </w:rPr>
              <w:instrText xml:space="preserve"> PAGEREF _Toc453628618 \h </w:instrText>
            </w:r>
            <w:r w:rsidR="00B22D9D">
              <w:rPr>
                <w:noProof/>
                <w:webHidden/>
              </w:rPr>
            </w:r>
            <w:r w:rsidR="00B22D9D">
              <w:rPr>
                <w:noProof/>
                <w:webHidden/>
              </w:rPr>
              <w:fldChar w:fldCharType="separate"/>
            </w:r>
            <w:r w:rsidR="00B22D9D">
              <w:rPr>
                <w:noProof/>
                <w:webHidden/>
              </w:rPr>
              <w:t>9</w:t>
            </w:r>
            <w:r w:rsidR="00B22D9D">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19" w:history="1">
            <w:r w:rsidRPr="00715C2F">
              <w:rPr>
                <w:rStyle w:val="Hyperlink"/>
                <w:noProof/>
              </w:rPr>
              <w:t>1.1.</w:t>
            </w:r>
            <w:r>
              <w:rPr>
                <w:rFonts w:asciiTheme="minorHAnsi" w:eastAsiaTheme="minorEastAsia" w:hAnsiTheme="minorHAnsi" w:cstheme="minorBidi"/>
                <w:noProof/>
                <w:color w:val="auto"/>
                <w:sz w:val="22"/>
                <w:szCs w:val="22"/>
              </w:rPr>
              <w:tab/>
            </w:r>
            <w:r w:rsidRPr="00715C2F">
              <w:rPr>
                <w:rStyle w:val="Hyperlink"/>
                <w:noProof/>
              </w:rPr>
              <w:t>Contextul proiectului (Heading 2 style)</w:t>
            </w:r>
            <w:r>
              <w:rPr>
                <w:noProof/>
                <w:webHidden/>
              </w:rPr>
              <w:tab/>
            </w:r>
            <w:r>
              <w:rPr>
                <w:noProof/>
                <w:webHidden/>
              </w:rPr>
              <w:fldChar w:fldCharType="begin"/>
            </w:r>
            <w:r>
              <w:rPr>
                <w:noProof/>
                <w:webHidden/>
              </w:rPr>
              <w:instrText xml:space="preserve"> PAGEREF _Toc453628619 \h </w:instrText>
            </w:r>
            <w:r>
              <w:rPr>
                <w:noProof/>
                <w:webHidden/>
              </w:rPr>
            </w:r>
            <w:r>
              <w:rPr>
                <w:noProof/>
                <w:webHidden/>
              </w:rPr>
              <w:fldChar w:fldCharType="separate"/>
            </w:r>
            <w:r>
              <w:rPr>
                <w:noProof/>
                <w:webHidden/>
              </w:rPr>
              <w:t>9</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20" w:history="1">
            <w:r w:rsidRPr="00715C2F">
              <w:rPr>
                <w:rStyle w:val="Hyperlink"/>
                <w:noProof/>
              </w:rPr>
              <w:t>1.1.1.</w:t>
            </w:r>
            <w:r>
              <w:rPr>
                <w:rFonts w:asciiTheme="minorHAnsi" w:eastAsiaTheme="minorEastAsia" w:hAnsiTheme="minorHAnsi" w:cstheme="minorBidi"/>
                <w:noProof/>
                <w:color w:val="auto"/>
                <w:sz w:val="22"/>
                <w:szCs w:val="22"/>
              </w:rPr>
              <w:tab/>
            </w:r>
            <w:r w:rsidRPr="00715C2F">
              <w:rPr>
                <w:rStyle w:val="Hyperlink"/>
                <w:noProof/>
              </w:rPr>
              <w:t>(Heading 3 style)</w:t>
            </w:r>
            <w:r>
              <w:rPr>
                <w:noProof/>
                <w:webHidden/>
              </w:rPr>
              <w:tab/>
            </w:r>
            <w:r>
              <w:rPr>
                <w:noProof/>
                <w:webHidden/>
              </w:rPr>
              <w:fldChar w:fldCharType="begin"/>
            </w:r>
            <w:r>
              <w:rPr>
                <w:noProof/>
                <w:webHidden/>
              </w:rPr>
              <w:instrText xml:space="preserve"> PAGEREF _Toc453628620 \h </w:instrText>
            </w:r>
            <w:r>
              <w:rPr>
                <w:noProof/>
                <w:webHidden/>
              </w:rPr>
            </w:r>
            <w:r>
              <w:rPr>
                <w:noProof/>
                <w:webHidden/>
              </w:rPr>
              <w:fldChar w:fldCharType="separate"/>
            </w:r>
            <w:r>
              <w:rPr>
                <w:noProof/>
                <w:webHidden/>
              </w:rPr>
              <w:t>9</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21" w:history="1">
            <w:r w:rsidRPr="00715C2F">
              <w:rPr>
                <w:rStyle w:val="Hyperlink"/>
                <w:noProof/>
              </w:rPr>
              <w:t>Capitolul 2.</w:t>
            </w:r>
            <w:r>
              <w:rPr>
                <w:rFonts w:asciiTheme="minorHAnsi" w:eastAsiaTheme="minorEastAsia" w:hAnsiTheme="minorHAnsi" w:cstheme="minorBidi"/>
                <w:noProof/>
                <w:color w:val="auto"/>
                <w:sz w:val="22"/>
                <w:szCs w:val="22"/>
              </w:rPr>
              <w:tab/>
            </w:r>
            <w:r w:rsidRPr="00715C2F">
              <w:rPr>
                <w:rStyle w:val="Hyperlink"/>
                <w:noProof/>
              </w:rPr>
              <w:t>Obiectivele Proiectului</w:t>
            </w:r>
            <w:r>
              <w:rPr>
                <w:noProof/>
                <w:webHidden/>
              </w:rPr>
              <w:tab/>
            </w:r>
            <w:r>
              <w:rPr>
                <w:noProof/>
                <w:webHidden/>
              </w:rPr>
              <w:fldChar w:fldCharType="begin"/>
            </w:r>
            <w:r>
              <w:rPr>
                <w:noProof/>
                <w:webHidden/>
              </w:rPr>
              <w:instrText xml:space="preserve"> PAGEREF _Toc453628621 \h </w:instrText>
            </w:r>
            <w:r>
              <w:rPr>
                <w:noProof/>
                <w:webHidden/>
              </w:rPr>
            </w:r>
            <w:r>
              <w:rPr>
                <w:noProof/>
                <w:webHidden/>
              </w:rPr>
              <w:fldChar w:fldCharType="separate"/>
            </w:r>
            <w:r>
              <w:rPr>
                <w:noProof/>
                <w:webHidden/>
              </w:rPr>
              <w:t>11</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22" w:history="1">
            <w:r w:rsidRPr="00715C2F">
              <w:rPr>
                <w:rStyle w:val="Hyperlink"/>
                <w:noProof/>
              </w:rPr>
              <w:t>Capitolul 3.</w:t>
            </w:r>
            <w:r>
              <w:rPr>
                <w:rFonts w:asciiTheme="minorHAnsi" w:eastAsiaTheme="minorEastAsia" w:hAnsiTheme="minorHAnsi" w:cstheme="minorBidi"/>
                <w:noProof/>
                <w:color w:val="auto"/>
                <w:sz w:val="22"/>
                <w:szCs w:val="22"/>
              </w:rPr>
              <w:tab/>
            </w:r>
            <w:r w:rsidRPr="00715C2F">
              <w:rPr>
                <w:rStyle w:val="Hyperlink"/>
                <w:noProof/>
              </w:rPr>
              <w:t>Studiu Bibliografic</w:t>
            </w:r>
            <w:r>
              <w:rPr>
                <w:noProof/>
                <w:webHidden/>
              </w:rPr>
              <w:tab/>
            </w:r>
            <w:r>
              <w:rPr>
                <w:noProof/>
                <w:webHidden/>
              </w:rPr>
              <w:fldChar w:fldCharType="begin"/>
            </w:r>
            <w:r>
              <w:rPr>
                <w:noProof/>
                <w:webHidden/>
              </w:rPr>
              <w:instrText xml:space="preserve"> PAGEREF _Toc453628622 \h </w:instrText>
            </w:r>
            <w:r>
              <w:rPr>
                <w:noProof/>
                <w:webHidden/>
              </w:rPr>
            </w:r>
            <w:r>
              <w:rPr>
                <w:noProof/>
                <w:webHidden/>
              </w:rPr>
              <w:fldChar w:fldCharType="separate"/>
            </w:r>
            <w:r>
              <w:rPr>
                <w:noProof/>
                <w:webHidden/>
              </w:rPr>
              <w:t>12</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23" w:history="1">
            <w:r w:rsidRPr="00715C2F">
              <w:rPr>
                <w:rStyle w:val="Hyperlink"/>
                <w:noProof/>
              </w:rPr>
              <w:t>3.1.</w:t>
            </w:r>
            <w:r>
              <w:rPr>
                <w:rFonts w:asciiTheme="minorHAnsi" w:eastAsiaTheme="minorEastAsia" w:hAnsiTheme="minorHAnsi" w:cstheme="minorBidi"/>
                <w:noProof/>
                <w:color w:val="auto"/>
                <w:sz w:val="22"/>
                <w:szCs w:val="22"/>
              </w:rPr>
              <w:tab/>
            </w:r>
            <w:r w:rsidRPr="00715C2F">
              <w:rPr>
                <w:rStyle w:val="Hyperlink"/>
                <w:noProof/>
              </w:rPr>
              <w:t>Dezvoltarea aplicatiilor web</w:t>
            </w:r>
            <w:r>
              <w:rPr>
                <w:noProof/>
                <w:webHidden/>
              </w:rPr>
              <w:tab/>
            </w:r>
            <w:r>
              <w:rPr>
                <w:noProof/>
                <w:webHidden/>
              </w:rPr>
              <w:fldChar w:fldCharType="begin"/>
            </w:r>
            <w:r>
              <w:rPr>
                <w:noProof/>
                <w:webHidden/>
              </w:rPr>
              <w:instrText xml:space="preserve"> PAGEREF _Toc453628623 \h </w:instrText>
            </w:r>
            <w:r>
              <w:rPr>
                <w:noProof/>
                <w:webHidden/>
              </w:rPr>
            </w:r>
            <w:r>
              <w:rPr>
                <w:noProof/>
                <w:webHidden/>
              </w:rPr>
              <w:fldChar w:fldCharType="separate"/>
            </w:r>
            <w:r>
              <w:rPr>
                <w:noProof/>
                <w:webHidden/>
              </w:rPr>
              <w:t>12</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24" w:history="1">
            <w:r w:rsidRPr="00715C2F">
              <w:rPr>
                <w:rStyle w:val="Hyperlink"/>
                <w:noProof/>
              </w:rPr>
              <w:t>3.2.</w:t>
            </w:r>
            <w:r>
              <w:rPr>
                <w:rFonts w:asciiTheme="minorHAnsi" w:eastAsiaTheme="minorEastAsia" w:hAnsiTheme="minorHAnsi" w:cstheme="minorBidi"/>
                <w:noProof/>
                <w:color w:val="auto"/>
                <w:sz w:val="22"/>
                <w:szCs w:val="22"/>
              </w:rPr>
              <w:tab/>
            </w:r>
            <w:r w:rsidRPr="00715C2F">
              <w:rPr>
                <w:rStyle w:val="Hyperlink"/>
                <w:noProof/>
              </w:rPr>
              <w:t>Comunicare in timp real</w:t>
            </w:r>
            <w:r>
              <w:rPr>
                <w:noProof/>
                <w:webHidden/>
              </w:rPr>
              <w:tab/>
            </w:r>
            <w:r>
              <w:rPr>
                <w:noProof/>
                <w:webHidden/>
              </w:rPr>
              <w:fldChar w:fldCharType="begin"/>
            </w:r>
            <w:r>
              <w:rPr>
                <w:noProof/>
                <w:webHidden/>
              </w:rPr>
              <w:instrText xml:space="preserve"> PAGEREF _Toc453628624 \h </w:instrText>
            </w:r>
            <w:r>
              <w:rPr>
                <w:noProof/>
                <w:webHidden/>
              </w:rPr>
            </w:r>
            <w:r>
              <w:rPr>
                <w:noProof/>
                <w:webHidden/>
              </w:rPr>
              <w:fldChar w:fldCharType="separate"/>
            </w:r>
            <w:r>
              <w:rPr>
                <w:noProof/>
                <w:webHidden/>
              </w:rPr>
              <w:t>12</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25" w:history="1">
            <w:r w:rsidRPr="00715C2F">
              <w:rPr>
                <w:rStyle w:val="Hyperlink"/>
                <w:noProof/>
              </w:rPr>
              <w:t>3.3.</w:t>
            </w:r>
            <w:r>
              <w:rPr>
                <w:rFonts w:asciiTheme="minorHAnsi" w:eastAsiaTheme="minorEastAsia" w:hAnsiTheme="minorHAnsi" w:cstheme="minorBidi"/>
                <w:noProof/>
                <w:color w:val="auto"/>
                <w:sz w:val="22"/>
                <w:szCs w:val="22"/>
              </w:rPr>
              <w:tab/>
            </w:r>
            <w:r w:rsidRPr="00715C2F">
              <w:rPr>
                <w:rStyle w:val="Hyperlink"/>
                <w:noProof/>
              </w:rPr>
              <w:t>WebRTC</w:t>
            </w:r>
            <w:r>
              <w:rPr>
                <w:noProof/>
                <w:webHidden/>
              </w:rPr>
              <w:tab/>
            </w:r>
            <w:r>
              <w:rPr>
                <w:noProof/>
                <w:webHidden/>
              </w:rPr>
              <w:fldChar w:fldCharType="begin"/>
            </w:r>
            <w:r>
              <w:rPr>
                <w:noProof/>
                <w:webHidden/>
              </w:rPr>
              <w:instrText xml:space="preserve"> PAGEREF _Toc453628625 \h </w:instrText>
            </w:r>
            <w:r>
              <w:rPr>
                <w:noProof/>
                <w:webHidden/>
              </w:rPr>
            </w:r>
            <w:r>
              <w:rPr>
                <w:noProof/>
                <w:webHidden/>
              </w:rPr>
              <w:fldChar w:fldCharType="separate"/>
            </w:r>
            <w:r>
              <w:rPr>
                <w:noProof/>
                <w:webHidden/>
              </w:rPr>
              <w:t>14</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26" w:history="1">
            <w:r w:rsidRPr="00715C2F">
              <w:rPr>
                <w:rStyle w:val="Hyperlink"/>
                <w:noProof/>
              </w:rPr>
              <w:t>3.3.1.</w:t>
            </w:r>
            <w:r>
              <w:rPr>
                <w:rFonts w:asciiTheme="minorHAnsi" w:eastAsiaTheme="minorEastAsia" w:hAnsiTheme="minorHAnsi" w:cstheme="minorBidi"/>
                <w:noProof/>
                <w:color w:val="auto"/>
                <w:sz w:val="22"/>
                <w:szCs w:val="22"/>
              </w:rPr>
              <w:tab/>
            </w:r>
            <w:r w:rsidRPr="00715C2F">
              <w:rPr>
                <w:rStyle w:val="Hyperlink"/>
                <w:noProof/>
              </w:rPr>
              <w:t>Arhitectura WebRTC</w:t>
            </w:r>
            <w:r>
              <w:rPr>
                <w:noProof/>
                <w:webHidden/>
              </w:rPr>
              <w:tab/>
            </w:r>
            <w:r>
              <w:rPr>
                <w:noProof/>
                <w:webHidden/>
              </w:rPr>
              <w:fldChar w:fldCharType="begin"/>
            </w:r>
            <w:r>
              <w:rPr>
                <w:noProof/>
                <w:webHidden/>
              </w:rPr>
              <w:instrText xml:space="preserve"> PAGEREF _Toc453628626 \h </w:instrText>
            </w:r>
            <w:r>
              <w:rPr>
                <w:noProof/>
                <w:webHidden/>
              </w:rPr>
            </w:r>
            <w:r>
              <w:rPr>
                <w:noProof/>
                <w:webHidden/>
              </w:rPr>
              <w:fldChar w:fldCharType="separate"/>
            </w:r>
            <w:r>
              <w:rPr>
                <w:noProof/>
                <w:webHidden/>
              </w:rPr>
              <w:t>14</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27" w:history="1">
            <w:r w:rsidRPr="00715C2F">
              <w:rPr>
                <w:rStyle w:val="Hyperlink"/>
                <w:noProof/>
              </w:rPr>
              <w:t>3.3.2.</w:t>
            </w:r>
            <w:r>
              <w:rPr>
                <w:rFonts w:asciiTheme="minorHAnsi" w:eastAsiaTheme="minorEastAsia" w:hAnsiTheme="minorHAnsi" w:cstheme="minorBidi"/>
                <w:noProof/>
                <w:color w:val="auto"/>
                <w:sz w:val="22"/>
                <w:szCs w:val="22"/>
              </w:rPr>
              <w:tab/>
            </w:r>
            <w:r w:rsidRPr="00715C2F">
              <w:rPr>
                <w:rStyle w:val="Hyperlink"/>
                <w:noProof/>
              </w:rPr>
              <w:t>Media Path</w:t>
            </w:r>
            <w:r>
              <w:rPr>
                <w:noProof/>
                <w:webHidden/>
              </w:rPr>
              <w:tab/>
            </w:r>
            <w:r>
              <w:rPr>
                <w:noProof/>
                <w:webHidden/>
              </w:rPr>
              <w:fldChar w:fldCharType="begin"/>
            </w:r>
            <w:r>
              <w:rPr>
                <w:noProof/>
                <w:webHidden/>
              </w:rPr>
              <w:instrText xml:space="preserve"> PAGEREF _Toc453628627 \h </w:instrText>
            </w:r>
            <w:r>
              <w:rPr>
                <w:noProof/>
                <w:webHidden/>
              </w:rPr>
            </w:r>
            <w:r>
              <w:rPr>
                <w:noProof/>
                <w:webHidden/>
              </w:rPr>
              <w:fldChar w:fldCharType="separate"/>
            </w:r>
            <w:r>
              <w:rPr>
                <w:noProof/>
                <w:webHidden/>
              </w:rPr>
              <w:t>16</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28" w:history="1">
            <w:r w:rsidRPr="00715C2F">
              <w:rPr>
                <w:rStyle w:val="Hyperlink"/>
                <w:noProof/>
              </w:rPr>
              <w:t>3.4.</w:t>
            </w:r>
            <w:r>
              <w:rPr>
                <w:rFonts w:asciiTheme="minorHAnsi" w:eastAsiaTheme="minorEastAsia" w:hAnsiTheme="minorHAnsi" w:cstheme="minorBidi"/>
                <w:noProof/>
                <w:color w:val="auto"/>
                <w:sz w:val="22"/>
                <w:szCs w:val="22"/>
              </w:rPr>
              <w:tab/>
            </w:r>
            <w:r w:rsidRPr="00715C2F">
              <w:rPr>
                <w:rStyle w:val="Hyperlink"/>
                <w:noProof/>
              </w:rPr>
              <w:t>WebRTC vs WebSockets</w:t>
            </w:r>
            <w:r>
              <w:rPr>
                <w:noProof/>
                <w:webHidden/>
              </w:rPr>
              <w:tab/>
            </w:r>
            <w:r>
              <w:rPr>
                <w:noProof/>
                <w:webHidden/>
              </w:rPr>
              <w:fldChar w:fldCharType="begin"/>
            </w:r>
            <w:r>
              <w:rPr>
                <w:noProof/>
                <w:webHidden/>
              </w:rPr>
              <w:instrText xml:space="preserve"> PAGEREF _Toc453628628 \h </w:instrText>
            </w:r>
            <w:r>
              <w:rPr>
                <w:noProof/>
                <w:webHidden/>
              </w:rPr>
            </w:r>
            <w:r>
              <w:rPr>
                <w:noProof/>
                <w:webHidden/>
              </w:rPr>
              <w:fldChar w:fldCharType="separate"/>
            </w:r>
            <w:r>
              <w:rPr>
                <w:noProof/>
                <w:webHidden/>
              </w:rPr>
              <w:t>17</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29" w:history="1">
            <w:r w:rsidRPr="00715C2F">
              <w:rPr>
                <w:rStyle w:val="Hyperlink"/>
                <w:noProof/>
              </w:rPr>
              <w:t>3.5.</w:t>
            </w:r>
            <w:r>
              <w:rPr>
                <w:rFonts w:asciiTheme="minorHAnsi" w:eastAsiaTheme="minorEastAsia" w:hAnsiTheme="minorHAnsi" w:cstheme="minorBidi"/>
                <w:noProof/>
                <w:color w:val="auto"/>
                <w:sz w:val="22"/>
                <w:szCs w:val="22"/>
              </w:rPr>
              <w:tab/>
            </w:r>
            <w:r w:rsidRPr="00715C2F">
              <w:rPr>
                <w:rStyle w:val="Hyperlink"/>
                <w:noProof/>
              </w:rPr>
              <w:t>Sisteme similare</w:t>
            </w:r>
            <w:r>
              <w:rPr>
                <w:noProof/>
                <w:webHidden/>
              </w:rPr>
              <w:tab/>
            </w:r>
            <w:r>
              <w:rPr>
                <w:noProof/>
                <w:webHidden/>
              </w:rPr>
              <w:fldChar w:fldCharType="begin"/>
            </w:r>
            <w:r>
              <w:rPr>
                <w:noProof/>
                <w:webHidden/>
              </w:rPr>
              <w:instrText xml:space="preserve"> PAGEREF _Toc453628629 \h </w:instrText>
            </w:r>
            <w:r>
              <w:rPr>
                <w:noProof/>
                <w:webHidden/>
              </w:rPr>
            </w:r>
            <w:r>
              <w:rPr>
                <w:noProof/>
                <w:webHidden/>
              </w:rPr>
              <w:fldChar w:fldCharType="separate"/>
            </w:r>
            <w:r>
              <w:rPr>
                <w:noProof/>
                <w:webHidden/>
              </w:rPr>
              <w:t>18</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0" w:history="1">
            <w:r w:rsidRPr="00715C2F">
              <w:rPr>
                <w:rStyle w:val="Hyperlink"/>
                <w:noProof/>
              </w:rPr>
              <w:t>3.5.1.</w:t>
            </w:r>
            <w:r>
              <w:rPr>
                <w:rFonts w:asciiTheme="minorHAnsi" w:eastAsiaTheme="minorEastAsia" w:hAnsiTheme="minorHAnsi" w:cstheme="minorBidi"/>
                <w:noProof/>
                <w:color w:val="auto"/>
                <w:sz w:val="22"/>
                <w:szCs w:val="22"/>
              </w:rPr>
              <w:tab/>
            </w:r>
            <w:r w:rsidRPr="00715C2F">
              <w:rPr>
                <w:rStyle w:val="Hyperlink"/>
                <w:noProof/>
              </w:rPr>
              <w:t>Apizee</w:t>
            </w:r>
            <w:r>
              <w:rPr>
                <w:noProof/>
                <w:webHidden/>
              </w:rPr>
              <w:tab/>
            </w:r>
            <w:r>
              <w:rPr>
                <w:noProof/>
                <w:webHidden/>
              </w:rPr>
              <w:fldChar w:fldCharType="begin"/>
            </w:r>
            <w:r>
              <w:rPr>
                <w:noProof/>
                <w:webHidden/>
              </w:rPr>
              <w:instrText xml:space="preserve"> PAGEREF _Toc453628630 \h </w:instrText>
            </w:r>
            <w:r>
              <w:rPr>
                <w:noProof/>
                <w:webHidden/>
              </w:rPr>
            </w:r>
            <w:r>
              <w:rPr>
                <w:noProof/>
                <w:webHidden/>
              </w:rPr>
              <w:fldChar w:fldCharType="separate"/>
            </w:r>
            <w:r>
              <w:rPr>
                <w:noProof/>
                <w:webHidden/>
              </w:rPr>
              <w:t>19</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1" w:history="1">
            <w:r w:rsidRPr="00715C2F">
              <w:rPr>
                <w:rStyle w:val="Hyperlink"/>
                <w:noProof/>
              </w:rPr>
              <w:t>3.5.2.</w:t>
            </w:r>
            <w:r>
              <w:rPr>
                <w:rFonts w:asciiTheme="minorHAnsi" w:eastAsiaTheme="minorEastAsia" w:hAnsiTheme="minorHAnsi" w:cstheme="minorBidi"/>
                <w:noProof/>
                <w:color w:val="auto"/>
                <w:sz w:val="22"/>
                <w:szCs w:val="22"/>
              </w:rPr>
              <w:tab/>
            </w:r>
            <w:r w:rsidRPr="00715C2F">
              <w:rPr>
                <w:rStyle w:val="Hyperlink"/>
                <w:noProof/>
              </w:rPr>
              <w:t>Client Bee</w:t>
            </w:r>
            <w:r>
              <w:rPr>
                <w:noProof/>
                <w:webHidden/>
              </w:rPr>
              <w:tab/>
            </w:r>
            <w:r>
              <w:rPr>
                <w:noProof/>
                <w:webHidden/>
              </w:rPr>
              <w:fldChar w:fldCharType="begin"/>
            </w:r>
            <w:r>
              <w:rPr>
                <w:noProof/>
                <w:webHidden/>
              </w:rPr>
              <w:instrText xml:space="preserve"> PAGEREF _Toc453628631 \h </w:instrText>
            </w:r>
            <w:r>
              <w:rPr>
                <w:noProof/>
                <w:webHidden/>
              </w:rPr>
            </w:r>
            <w:r>
              <w:rPr>
                <w:noProof/>
                <w:webHidden/>
              </w:rPr>
              <w:fldChar w:fldCharType="separate"/>
            </w:r>
            <w:r>
              <w:rPr>
                <w:noProof/>
                <w:webHidden/>
              </w:rPr>
              <w:t>19</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2" w:history="1">
            <w:r w:rsidRPr="00715C2F">
              <w:rPr>
                <w:rStyle w:val="Hyperlink"/>
                <w:noProof/>
              </w:rPr>
              <w:t>3.5.3.</w:t>
            </w:r>
            <w:r>
              <w:rPr>
                <w:rFonts w:asciiTheme="minorHAnsi" w:eastAsiaTheme="minorEastAsia" w:hAnsiTheme="minorHAnsi" w:cstheme="minorBidi"/>
                <w:noProof/>
                <w:color w:val="auto"/>
                <w:sz w:val="22"/>
                <w:szCs w:val="22"/>
              </w:rPr>
              <w:tab/>
            </w:r>
            <w:r w:rsidRPr="00715C2F">
              <w:rPr>
                <w:rStyle w:val="Hyperlink"/>
                <w:noProof/>
              </w:rPr>
              <w:t>eFace2Face</w:t>
            </w:r>
            <w:r>
              <w:rPr>
                <w:noProof/>
                <w:webHidden/>
              </w:rPr>
              <w:tab/>
            </w:r>
            <w:r>
              <w:rPr>
                <w:noProof/>
                <w:webHidden/>
              </w:rPr>
              <w:fldChar w:fldCharType="begin"/>
            </w:r>
            <w:r>
              <w:rPr>
                <w:noProof/>
                <w:webHidden/>
              </w:rPr>
              <w:instrText xml:space="preserve"> PAGEREF _Toc453628632 \h </w:instrText>
            </w:r>
            <w:r>
              <w:rPr>
                <w:noProof/>
                <w:webHidden/>
              </w:rPr>
            </w:r>
            <w:r>
              <w:rPr>
                <w:noProof/>
                <w:webHidden/>
              </w:rPr>
              <w:fldChar w:fldCharType="separate"/>
            </w:r>
            <w:r>
              <w:rPr>
                <w:noProof/>
                <w:webHidden/>
              </w:rPr>
              <w:t>19</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3" w:history="1">
            <w:r w:rsidRPr="00715C2F">
              <w:rPr>
                <w:rStyle w:val="Hyperlink"/>
                <w:noProof/>
              </w:rPr>
              <w:t>3.5.4.</w:t>
            </w:r>
            <w:r>
              <w:rPr>
                <w:rFonts w:asciiTheme="minorHAnsi" w:eastAsiaTheme="minorEastAsia" w:hAnsiTheme="minorHAnsi" w:cstheme="minorBidi"/>
                <w:noProof/>
                <w:color w:val="auto"/>
                <w:sz w:val="22"/>
                <w:szCs w:val="22"/>
              </w:rPr>
              <w:tab/>
            </w:r>
            <w:r w:rsidRPr="00715C2F">
              <w:rPr>
                <w:rStyle w:val="Hyperlink"/>
                <w:noProof/>
              </w:rPr>
              <w:t>FACEmeeting</w:t>
            </w:r>
            <w:r>
              <w:rPr>
                <w:noProof/>
                <w:webHidden/>
              </w:rPr>
              <w:tab/>
            </w:r>
            <w:r>
              <w:rPr>
                <w:noProof/>
                <w:webHidden/>
              </w:rPr>
              <w:fldChar w:fldCharType="begin"/>
            </w:r>
            <w:r>
              <w:rPr>
                <w:noProof/>
                <w:webHidden/>
              </w:rPr>
              <w:instrText xml:space="preserve"> PAGEREF _Toc453628633 \h </w:instrText>
            </w:r>
            <w:r>
              <w:rPr>
                <w:noProof/>
                <w:webHidden/>
              </w:rPr>
            </w:r>
            <w:r>
              <w:rPr>
                <w:noProof/>
                <w:webHidden/>
              </w:rPr>
              <w:fldChar w:fldCharType="separate"/>
            </w:r>
            <w:r>
              <w:rPr>
                <w:noProof/>
                <w:webHidden/>
              </w:rPr>
              <w:t>19</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4" w:history="1">
            <w:r w:rsidRPr="00715C2F">
              <w:rPr>
                <w:rStyle w:val="Hyperlink"/>
                <w:noProof/>
              </w:rPr>
              <w:t>3.5.5.</w:t>
            </w:r>
            <w:r>
              <w:rPr>
                <w:rFonts w:asciiTheme="minorHAnsi" w:eastAsiaTheme="minorEastAsia" w:hAnsiTheme="minorHAnsi" w:cstheme="minorBidi"/>
                <w:noProof/>
                <w:color w:val="auto"/>
                <w:sz w:val="22"/>
                <w:szCs w:val="22"/>
              </w:rPr>
              <w:tab/>
            </w:r>
            <w:r w:rsidRPr="00715C2F">
              <w:rPr>
                <w:rStyle w:val="Hyperlink"/>
                <w:noProof/>
              </w:rPr>
              <w:t>Gearcloud Labs - Mixology</w:t>
            </w:r>
            <w:r>
              <w:rPr>
                <w:noProof/>
                <w:webHidden/>
              </w:rPr>
              <w:tab/>
            </w:r>
            <w:r>
              <w:rPr>
                <w:noProof/>
                <w:webHidden/>
              </w:rPr>
              <w:fldChar w:fldCharType="begin"/>
            </w:r>
            <w:r>
              <w:rPr>
                <w:noProof/>
                <w:webHidden/>
              </w:rPr>
              <w:instrText xml:space="preserve"> PAGEREF _Toc453628634 \h </w:instrText>
            </w:r>
            <w:r>
              <w:rPr>
                <w:noProof/>
                <w:webHidden/>
              </w:rPr>
            </w:r>
            <w:r>
              <w:rPr>
                <w:noProof/>
                <w:webHidden/>
              </w:rPr>
              <w:fldChar w:fldCharType="separate"/>
            </w:r>
            <w:r>
              <w:rPr>
                <w:noProof/>
                <w:webHidden/>
              </w:rPr>
              <w:t>20</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5" w:history="1">
            <w:r w:rsidRPr="00715C2F">
              <w:rPr>
                <w:rStyle w:val="Hyperlink"/>
                <w:noProof/>
              </w:rPr>
              <w:t>3.5.6.</w:t>
            </w:r>
            <w:r>
              <w:rPr>
                <w:rFonts w:asciiTheme="minorHAnsi" w:eastAsiaTheme="minorEastAsia" w:hAnsiTheme="minorHAnsi" w:cstheme="minorBidi"/>
                <w:noProof/>
                <w:color w:val="auto"/>
                <w:sz w:val="22"/>
                <w:szCs w:val="22"/>
              </w:rPr>
              <w:tab/>
            </w:r>
            <w:r w:rsidRPr="00715C2F">
              <w:rPr>
                <w:rStyle w:val="Hyperlink"/>
                <w:noProof/>
              </w:rPr>
              <w:t>Net Medical Xpress – RTC Conference Switch</w:t>
            </w:r>
            <w:r>
              <w:rPr>
                <w:noProof/>
                <w:webHidden/>
              </w:rPr>
              <w:tab/>
            </w:r>
            <w:r>
              <w:rPr>
                <w:noProof/>
                <w:webHidden/>
              </w:rPr>
              <w:fldChar w:fldCharType="begin"/>
            </w:r>
            <w:r>
              <w:rPr>
                <w:noProof/>
                <w:webHidden/>
              </w:rPr>
              <w:instrText xml:space="preserve"> PAGEREF _Toc453628635 \h </w:instrText>
            </w:r>
            <w:r>
              <w:rPr>
                <w:noProof/>
                <w:webHidden/>
              </w:rPr>
            </w:r>
            <w:r>
              <w:rPr>
                <w:noProof/>
                <w:webHidden/>
              </w:rPr>
              <w:fldChar w:fldCharType="separate"/>
            </w:r>
            <w:r>
              <w:rPr>
                <w:noProof/>
                <w:webHidden/>
              </w:rPr>
              <w:t>20</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6" w:history="1">
            <w:r w:rsidRPr="00715C2F">
              <w:rPr>
                <w:rStyle w:val="Hyperlink"/>
                <w:noProof/>
              </w:rPr>
              <w:t>3.5.7.</w:t>
            </w:r>
            <w:r>
              <w:rPr>
                <w:rFonts w:asciiTheme="minorHAnsi" w:eastAsiaTheme="minorEastAsia" w:hAnsiTheme="minorHAnsi" w:cstheme="minorBidi"/>
                <w:noProof/>
                <w:color w:val="auto"/>
                <w:sz w:val="22"/>
                <w:szCs w:val="22"/>
              </w:rPr>
              <w:tab/>
            </w:r>
            <w:r w:rsidRPr="00715C2F">
              <w:rPr>
                <w:rStyle w:val="Hyperlink"/>
                <w:noProof/>
              </w:rPr>
              <w:t>Proplogic Software Inc - Tawk</w:t>
            </w:r>
            <w:r>
              <w:rPr>
                <w:noProof/>
                <w:webHidden/>
              </w:rPr>
              <w:tab/>
            </w:r>
            <w:r>
              <w:rPr>
                <w:noProof/>
                <w:webHidden/>
              </w:rPr>
              <w:fldChar w:fldCharType="begin"/>
            </w:r>
            <w:r>
              <w:rPr>
                <w:noProof/>
                <w:webHidden/>
              </w:rPr>
              <w:instrText xml:space="preserve"> PAGEREF _Toc453628636 \h </w:instrText>
            </w:r>
            <w:r>
              <w:rPr>
                <w:noProof/>
                <w:webHidden/>
              </w:rPr>
            </w:r>
            <w:r>
              <w:rPr>
                <w:noProof/>
                <w:webHidden/>
              </w:rPr>
              <w:fldChar w:fldCharType="separate"/>
            </w:r>
            <w:r>
              <w:rPr>
                <w:noProof/>
                <w:webHidden/>
              </w:rPr>
              <w:t>20</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37" w:history="1">
            <w:r w:rsidRPr="00715C2F">
              <w:rPr>
                <w:rStyle w:val="Hyperlink"/>
                <w:noProof/>
              </w:rPr>
              <w:t>Capitolul 4.</w:t>
            </w:r>
            <w:r>
              <w:rPr>
                <w:rFonts w:asciiTheme="minorHAnsi" w:eastAsiaTheme="minorEastAsia" w:hAnsiTheme="minorHAnsi" w:cstheme="minorBidi"/>
                <w:noProof/>
                <w:color w:val="auto"/>
                <w:sz w:val="22"/>
                <w:szCs w:val="22"/>
              </w:rPr>
              <w:tab/>
            </w:r>
            <w:r w:rsidRPr="00715C2F">
              <w:rPr>
                <w:rStyle w:val="Hyperlink"/>
                <w:noProof/>
              </w:rPr>
              <w:t>Analiză și Fundamentare Teoretică</w:t>
            </w:r>
            <w:r>
              <w:rPr>
                <w:noProof/>
                <w:webHidden/>
              </w:rPr>
              <w:tab/>
            </w:r>
            <w:r>
              <w:rPr>
                <w:noProof/>
                <w:webHidden/>
              </w:rPr>
              <w:fldChar w:fldCharType="begin"/>
            </w:r>
            <w:r>
              <w:rPr>
                <w:noProof/>
                <w:webHidden/>
              </w:rPr>
              <w:instrText xml:space="preserve"> PAGEREF _Toc453628637 \h </w:instrText>
            </w:r>
            <w:r>
              <w:rPr>
                <w:noProof/>
                <w:webHidden/>
              </w:rPr>
            </w:r>
            <w:r>
              <w:rPr>
                <w:noProof/>
                <w:webHidden/>
              </w:rPr>
              <w:fldChar w:fldCharType="separate"/>
            </w:r>
            <w:r>
              <w:rPr>
                <w:noProof/>
                <w:webHidden/>
              </w:rPr>
              <w:t>22</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38" w:history="1">
            <w:r w:rsidRPr="00715C2F">
              <w:rPr>
                <w:rStyle w:val="Hyperlink"/>
                <w:noProof/>
              </w:rPr>
              <w:t>4.1.</w:t>
            </w:r>
            <w:r>
              <w:rPr>
                <w:rFonts w:asciiTheme="minorHAnsi" w:eastAsiaTheme="minorEastAsia" w:hAnsiTheme="minorHAnsi" w:cstheme="minorBidi"/>
                <w:noProof/>
                <w:color w:val="auto"/>
                <w:sz w:val="22"/>
                <w:szCs w:val="22"/>
              </w:rPr>
              <w:tab/>
            </w:r>
            <w:r w:rsidRPr="00715C2F">
              <w:rPr>
                <w:rStyle w:val="Hyperlink"/>
                <w:noProof/>
              </w:rPr>
              <w:t>Tehnologii și unelte utilizate pentru dezvoltarea aplicației web</w:t>
            </w:r>
            <w:r>
              <w:rPr>
                <w:noProof/>
                <w:webHidden/>
              </w:rPr>
              <w:tab/>
            </w:r>
            <w:r>
              <w:rPr>
                <w:noProof/>
                <w:webHidden/>
              </w:rPr>
              <w:fldChar w:fldCharType="begin"/>
            </w:r>
            <w:r>
              <w:rPr>
                <w:noProof/>
                <w:webHidden/>
              </w:rPr>
              <w:instrText xml:space="preserve"> PAGEREF _Toc453628638 \h </w:instrText>
            </w:r>
            <w:r>
              <w:rPr>
                <w:noProof/>
                <w:webHidden/>
              </w:rPr>
            </w:r>
            <w:r>
              <w:rPr>
                <w:noProof/>
                <w:webHidden/>
              </w:rPr>
              <w:fldChar w:fldCharType="separate"/>
            </w:r>
            <w:r>
              <w:rPr>
                <w:noProof/>
                <w:webHidden/>
              </w:rPr>
              <w:t>22</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39" w:history="1">
            <w:r w:rsidRPr="00715C2F">
              <w:rPr>
                <w:rStyle w:val="Hyperlink"/>
                <w:noProof/>
              </w:rPr>
              <w:t>4.1.1.</w:t>
            </w:r>
            <w:r>
              <w:rPr>
                <w:rFonts w:asciiTheme="minorHAnsi" w:eastAsiaTheme="minorEastAsia" w:hAnsiTheme="minorHAnsi" w:cstheme="minorBidi"/>
                <w:noProof/>
                <w:color w:val="auto"/>
                <w:sz w:val="22"/>
                <w:szCs w:val="22"/>
              </w:rPr>
              <w:tab/>
            </w:r>
            <w:r w:rsidRPr="00715C2F">
              <w:rPr>
                <w:rStyle w:val="Hyperlink"/>
                <w:noProof/>
              </w:rPr>
              <w:t>PHP</w:t>
            </w:r>
            <w:r>
              <w:rPr>
                <w:noProof/>
                <w:webHidden/>
              </w:rPr>
              <w:tab/>
            </w:r>
            <w:r>
              <w:rPr>
                <w:noProof/>
                <w:webHidden/>
              </w:rPr>
              <w:fldChar w:fldCharType="begin"/>
            </w:r>
            <w:r>
              <w:rPr>
                <w:noProof/>
                <w:webHidden/>
              </w:rPr>
              <w:instrText xml:space="preserve"> PAGEREF _Toc453628639 \h </w:instrText>
            </w:r>
            <w:r>
              <w:rPr>
                <w:noProof/>
                <w:webHidden/>
              </w:rPr>
            </w:r>
            <w:r>
              <w:rPr>
                <w:noProof/>
                <w:webHidden/>
              </w:rPr>
              <w:fldChar w:fldCharType="separate"/>
            </w:r>
            <w:r>
              <w:rPr>
                <w:noProof/>
                <w:webHidden/>
              </w:rPr>
              <w:t>22</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0" w:history="1">
            <w:r w:rsidRPr="00715C2F">
              <w:rPr>
                <w:rStyle w:val="Hyperlink"/>
                <w:noProof/>
              </w:rPr>
              <w:t>4.1.2.</w:t>
            </w:r>
            <w:r>
              <w:rPr>
                <w:rFonts w:asciiTheme="minorHAnsi" w:eastAsiaTheme="minorEastAsia" w:hAnsiTheme="minorHAnsi" w:cstheme="minorBidi"/>
                <w:noProof/>
                <w:color w:val="auto"/>
                <w:sz w:val="22"/>
                <w:szCs w:val="22"/>
              </w:rPr>
              <w:tab/>
            </w:r>
            <w:r w:rsidRPr="00715C2F">
              <w:rPr>
                <w:rStyle w:val="Hyperlink"/>
                <w:noProof/>
              </w:rPr>
              <w:t>JavaScript</w:t>
            </w:r>
            <w:r>
              <w:rPr>
                <w:noProof/>
                <w:webHidden/>
              </w:rPr>
              <w:tab/>
            </w:r>
            <w:r>
              <w:rPr>
                <w:noProof/>
                <w:webHidden/>
              </w:rPr>
              <w:fldChar w:fldCharType="begin"/>
            </w:r>
            <w:r>
              <w:rPr>
                <w:noProof/>
                <w:webHidden/>
              </w:rPr>
              <w:instrText xml:space="preserve"> PAGEREF _Toc453628640 \h </w:instrText>
            </w:r>
            <w:r>
              <w:rPr>
                <w:noProof/>
                <w:webHidden/>
              </w:rPr>
            </w:r>
            <w:r>
              <w:rPr>
                <w:noProof/>
                <w:webHidden/>
              </w:rPr>
              <w:fldChar w:fldCharType="separate"/>
            </w:r>
            <w:r>
              <w:rPr>
                <w:noProof/>
                <w:webHidden/>
              </w:rPr>
              <w:t>23</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1" w:history="1">
            <w:r w:rsidRPr="00715C2F">
              <w:rPr>
                <w:rStyle w:val="Hyperlink"/>
                <w:noProof/>
              </w:rPr>
              <w:t>4.1.3.</w:t>
            </w:r>
            <w:r>
              <w:rPr>
                <w:rFonts w:asciiTheme="minorHAnsi" w:eastAsiaTheme="minorEastAsia" w:hAnsiTheme="minorHAnsi" w:cstheme="minorBidi"/>
                <w:noProof/>
                <w:color w:val="auto"/>
                <w:sz w:val="22"/>
                <w:szCs w:val="22"/>
              </w:rPr>
              <w:tab/>
            </w:r>
            <w:r w:rsidRPr="00715C2F">
              <w:rPr>
                <w:rStyle w:val="Hyperlink"/>
                <w:noProof/>
              </w:rPr>
              <w:t>HTML</w:t>
            </w:r>
            <w:r>
              <w:rPr>
                <w:noProof/>
                <w:webHidden/>
              </w:rPr>
              <w:tab/>
            </w:r>
            <w:r>
              <w:rPr>
                <w:noProof/>
                <w:webHidden/>
              </w:rPr>
              <w:fldChar w:fldCharType="begin"/>
            </w:r>
            <w:r>
              <w:rPr>
                <w:noProof/>
                <w:webHidden/>
              </w:rPr>
              <w:instrText xml:space="preserve"> PAGEREF _Toc453628641 \h </w:instrText>
            </w:r>
            <w:r>
              <w:rPr>
                <w:noProof/>
                <w:webHidden/>
              </w:rPr>
            </w:r>
            <w:r>
              <w:rPr>
                <w:noProof/>
                <w:webHidden/>
              </w:rPr>
              <w:fldChar w:fldCharType="separate"/>
            </w:r>
            <w:r>
              <w:rPr>
                <w:noProof/>
                <w:webHidden/>
              </w:rPr>
              <w:t>23</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2" w:history="1">
            <w:r w:rsidRPr="00715C2F">
              <w:rPr>
                <w:rStyle w:val="Hyperlink"/>
                <w:noProof/>
              </w:rPr>
              <w:t>4.1.4.</w:t>
            </w:r>
            <w:r>
              <w:rPr>
                <w:rFonts w:asciiTheme="minorHAnsi" w:eastAsiaTheme="minorEastAsia" w:hAnsiTheme="minorHAnsi" w:cstheme="minorBidi"/>
                <w:noProof/>
                <w:color w:val="auto"/>
                <w:sz w:val="22"/>
                <w:szCs w:val="22"/>
              </w:rPr>
              <w:tab/>
            </w:r>
            <w:r w:rsidRPr="00715C2F">
              <w:rPr>
                <w:rStyle w:val="Hyperlink"/>
                <w:noProof/>
              </w:rPr>
              <w:t>CSS</w:t>
            </w:r>
            <w:r>
              <w:rPr>
                <w:noProof/>
                <w:webHidden/>
              </w:rPr>
              <w:tab/>
            </w:r>
            <w:r>
              <w:rPr>
                <w:noProof/>
                <w:webHidden/>
              </w:rPr>
              <w:fldChar w:fldCharType="begin"/>
            </w:r>
            <w:r>
              <w:rPr>
                <w:noProof/>
                <w:webHidden/>
              </w:rPr>
              <w:instrText xml:space="preserve"> PAGEREF _Toc453628642 \h </w:instrText>
            </w:r>
            <w:r>
              <w:rPr>
                <w:noProof/>
                <w:webHidden/>
              </w:rPr>
            </w:r>
            <w:r>
              <w:rPr>
                <w:noProof/>
                <w:webHidden/>
              </w:rPr>
              <w:fldChar w:fldCharType="separate"/>
            </w:r>
            <w:r>
              <w:rPr>
                <w:noProof/>
                <w:webHidden/>
              </w:rPr>
              <w:t>24</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3" w:history="1">
            <w:r w:rsidRPr="00715C2F">
              <w:rPr>
                <w:rStyle w:val="Hyperlink"/>
                <w:noProof/>
              </w:rPr>
              <w:t>4.1.5.</w:t>
            </w:r>
            <w:r>
              <w:rPr>
                <w:rFonts w:asciiTheme="minorHAnsi" w:eastAsiaTheme="minorEastAsia" w:hAnsiTheme="minorHAnsi" w:cstheme="minorBidi"/>
                <w:noProof/>
                <w:color w:val="auto"/>
                <w:sz w:val="22"/>
                <w:szCs w:val="22"/>
              </w:rPr>
              <w:tab/>
            </w:r>
            <w:r w:rsidRPr="00715C2F">
              <w:rPr>
                <w:rStyle w:val="Hyperlink"/>
                <w:noProof/>
              </w:rPr>
              <w:t>GitHub</w:t>
            </w:r>
            <w:r>
              <w:rPr>
                <w:noProof/>
                <w:webHidden/>
              </w:rPr>
              <w:tab/>
            </w:r>
            <w:r>
              <w:rPr>
                <w:noProof/>
                <w:webHidden/>
              </w:rPr>
              <w:fldChar w:fldCharType="begin"/>
            </w:r>
            <w:r>
              <w:rPr>
                <w:noProof/>
                <w:webHidden/>
              </w:rPr>
              <w:instrText xml:space="preserve"> PAGEREF _Toc453628643 \h </w:instrText>
            </w:r>
            <w:r>
              <w:rPr>
                <w:noProof/>
                <w:webHidden/>
              </w:rPr>
            </w:r>
            <w:r>
              <w:rPr>
                <w:noProof/>
                <w:webHidden/>
              </w:rPr>
              <w:fldChar w:fldCharType="separate"/>
            </w:r>
            <w:r>
              <w:rPr>
                <w:noProof/>
                <w:webHidden/>
              </w:rPr>
              <w:t>24</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4" w:history="1">
            <w:r w:rsidRPr="00715C2F">
              <w:rPr>
                <w:rStyle w:val="Hyperlink"/>
                <w:noProof/>
              </w:rPr>
              <w:t>4.1.6.</w:t>
            </w:r>
            <w:r>
              <w:rPr>
                <w:rFonts w:asciiTheme="minorHAnsi" w:eastAsiaTheme="minorEastAsia" w:hAnsiTheme="minorHAnsi" w:cstheme="minorBidi"/>
                <w:noProof/>
                <w:color w:val="auto"/>
                <w:sz w:val="22"/>
                <w:szCs w:val="22"/>
              </w:rPr>
              <w:tab/>
            </w:r>
            <w:r w:rsidRPr="00715C2F">
              <w:rPr>
                <w:rStyle w:val="Hyperlink"/>
                <w:noProof/>
              </w:rPr>
              <w:t>Apache Server</w:t>
            </w:r>
            <w:r>
              <w:rPr>
                <w:noProof/>
                <w:webHidden/>
              </w:rPr>
              <w:tab/>
            </w:r>
            <w:r>
              <w:rPr>
                <w:noProof/>
                <w:webHidden/>
              </w:rPr>
              <w:fldChar w:fldCharType="begin"/>
            </w:r>
            <w:r>
              <w:rPr>
                <w:noProof/>
                <w:webHidden/>
              </w:rPr>
              <w:instrText xml:space="preserve"> PAGEREF _Toc453628644 \h </w:instrText>
            </w:r>
            <w:r>
              <w:rPr>
                <w:noProof/>
                <w:webHidden/>
              </w:rPr>
            </w:r>
            <w:r>
              <w:rPr>
                <w:noProof/>
                <w:webHidden/>
              </w:rPr>
              <w:fldChar w:fldCharType="separate"/>
            </w:r>
            <w:r>
              <w:rPr>
                <w:noProof/>
                <w:webHidden/>
              </w:rPr>
              <w:t>25</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5" w:history="1">
            <w:r w:rsidRPr="00715C2F">
              <w:rPr>
                <w:rStyle w:val="Hyperlink"/>
                <w:noProof/>
              </w:rPr>
              <w:t>4.1.7.</w:t>
            </w:r>
            <w:r>
              <w:rPr>
                <w:rFonts w:asciiTheme="minorHAnsi" w:eastAsiaTheme="minorEastAsia" w:hAnsiTheme="minorHAnsi" w:cstheme="minorBidi"/>
                <w:noProof/>
                <w:color w:val="auto"/>
                <w:sz w:val="22"/>
                <w:szCs w:val="22"/>
              </w:rPr>
              <w:tab/>
            </w:r>
            <w:r w:rsidRPr="00715C2F">
              <w:rPr>
                <w:rStyle w:val="Hyperlink"/>
                <w:noProof/>
              </w:rPr>
              <w:t>XAMPP</w:t>
            </w:r>
            <w:r>
              <w:rPr>
                <w:noProof/>
                <w:webHidden/>
              </w:rPr>
              <w:tab/>
            </w:r>
            <w:r>
              <w:rPr>
                <w:noProof/>
                <w:webHidden/>
              </w:rPr>
              <w:fldChar w:fldCharType="begin"/>
            </w:r>
            <w:r>
              <w:rPr>
                <w:noProof/>
                <w:webHidden/>
              </w:rPr>
              <w:instrText xml:space="preserve"> PAGEREF _Toc453628645 \h </w:instrText>
            </w:r>
            <w:r>
              <w:rPr>
                <w:noProof/>
                <w:webHidden/>
              </w:rPr>
            </w:r>
            <w:r>
              <w:rPr>
                <w:noProof/>
                <w:webHidden/>
              </w:rPr>
              <w:fldChar w:fldCharType="separate"/>
            </w:r>
            <w:r>
              <w:rPr>
                <w:noProof/>
                <w:webHidden/>
              </w:rPr>
              <w:t>25</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46" w:history="1">
            <w:r w:rsidRPr="00715C2F">
              <w:rPr>
                <w:rStyle w:val="Hyperlink"/>
                <w:noProof/>
              </w:rPr>
              <w:t>4.2.</w:t>
            </w:r>
            <w:r>
              <w:rPr>
                <w:rFonts w:asciiTheme="minorHAnsi" w:eastAsiaTheme="minorEastAsia" w:hAnsiTheme="minorHAnsi" w:cstheme="minorBidi"/>
                <w:noProof/>
                <w:color w:val="auto"/>
                <w:sz w:val="22"/>
                <w:szCs w:val="22"/>
              </w:rPr>
              <w:tab/>
            </w:r>
            <w:r w:rsidRPr="00715C2F">
              <w:rPr>
                <w:rStyle w:val="Hyperlink"/>
                <w:noProof/>
              </w:rPr>
              <w:t>Cerințele sistemului</w:t>
            </w:r>
            <w:r>
              <w:rPr>
                <w:noProof/>
                <w:webHidden/>
              </w:rPr>
              <w:tab/>
            </w:r>
            <w:r>
              <w:rPr>
                <w:noProof/>
                <w:webHidden/>
              </w:rPr>
              <w:fldChar w:fldCharType="begin"/>
            </w:r>
            <w:r>
              <w:rPr>
                <w:noProof/>
                <w:webHidden/>
              </w:rPr>
              <w:instrText xml:space="preserve"> PAGEREF _Toc453628646 \h </w:instrText>
            </w:r>
            <w:r>
              <w:rPr>
                <w:noProof/>
                <w:webHidden/>
              </w:rPr>
            </w:r>
            <w:r>
              <w:rPr>
                <w:noProof/>
                <w:webHidden/>
              </w:rPr>
              <w:fldChar w:fldCharType="separate"/>
            </w:r>
            <w:r>
              <w:rPr>
                <w:noProof/>
                <w:webHidden/>
              </w:rPr>
              <w:t>26</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7" w:history="1">
            <w:r w:rsidRPr="00715C2F">
              <w:rPr>
                <w:rStyle w:val="Hyperlink"/>
                <w:noProof/>
              </w:rPr>
              <w:t>4.2.1.</w:t>
            </w:r>
            <w:r>
              <w:rPr>
                <w:rFonts w:asciiTheme="minorHAnsi" w:eastAsiaTheme="minorEastAsia" w:hAnsiTheme="minorHAnsi" w:cstheme="minorBidi"/>
                <w:noProof/>
                <w:color w:val="auto"/>
                <w:sz w:val="22"/>
                <w:szCs w:val="22"/>
              </w:rPr>
              <w:tab/>
            </w:r>
            <w:r w:rsidRPr="00715C2F">
              <w:rPr>
                <w:rStyle w:val="Hyperlink"/>
                <w:noProof/>
              </w:rPr>
              <w:t>Cerinte functionale</w:t>
            </w:r>
            <w:r>
              <w:rPr>
                <w:noProof/>
                <w:webHidden/>
              </w:rPr>
              <w:tab/>
            </w:r>
            <w:r>
              <w:rPr>
                <w:noProof/>
                <w:webHidden/>
              </w:rPr>
              <w:fldChar w:fldCharType="begin"/>
            </w:r>
            <w:r>
              <w:rPr>
                <w:noProof/>
                <w:webHidden/>
              </w:rPr>
              <w:instrText xml:space="preserve"> PAGEREF _Toc453628647 \h </w:instrText>
            </w:r>
            <w:r>
              <w:rPr>
                <w:noProof/>
                <w:webHidden/>
              </w:rPr>
            </w:r>
            <w:r>
              <w:rPr>
                <w:noProof/>
                <w:webHidden/>
              </w:rPr>
              <w:fldChar w:fldCharType="separate"/>
            </w:r>
            <w:r>
              <w:rPr>
                <w:noProof/>
                <w:webHidden/>
              </w:rPr>
              <w:t>26</w:t>
            </w:r>
            <w:r>
              <w:rPr>
                <w:noProof/>
                <w:webHidden/>
              </w:rPr>
              <w:fldChar w:fldCharType="end"/>
            </w:r>
          </w:hyperlink>
        </w:p>
        <w:p w:rsidR="00B22D9D" w:rsidRDefault="00B22D9D">
          <w:pPr>
            <w:pStyle w:val="TOC3"/>
            <w:tabs>
              <w:tab w:val="left" w:pos="1960"/>
              <w:tab w:val="right" w:leader="dot" w:pos="9350"/>
            </w:tabs>
            <w:rPr>
              <w:rFonts w:asciiTheme="minorHAnsi" w:eastAsiaTheme="minorEastAsia" w:hAnsiTheme="minorHAnsi" w:cstheme="minorBidi"/>
              <w:noProof/>
              <w:color w:val="auto"/>
              <w:sz w:val="22"/>
              <w:szCs w:val="22"/>
            </w:rPr>
          </w:pPr>
          <w:hyperlink w:anchor="_Toc453628648" w:history="1">
            <w:r w:rsidRPr="00715C2F">
              <w:rPr>
                <w:rStyle w:val="Hyperlink"/>
                <w:noProof/>
              </w:rPr>
              <w:t>4.2.2.</w:t>
            </w:r>
            <w:r>
              <w:rPr>
                <w:rFonts w:asciiTheme="minorHAnsi" w:eastAsiaTheme="minorEastAsia" w:hAnsiTheme="minorHAnsi" w:cstheme="minorBidi"/>
                <w:noProof/>
                <w:color w:val="auto"/>
                <w:sz w:val="22"/>
                <w:szCs w:val="22"/>
              </w:rPr>
              <w:tab/>
            </w:r>
            <w:r w:rsidRPr="00715C2F">
              <w:rPr>
                <w:rStyle w:val="Hyperlink"/>
                <w:noProof/>
              </w:rPr>
              <w:t>Cerinte functionale</w:t>
            </w:r>
            <w:r>
              <w:rPr>
                <w:noProof/>
                <w:webHidden/>
              </w:rPr>
              <w:tab/>
            </w:r>
            <w:r>
              <w:rPr>
                <w:noProof/>
                <w:webHidden/>
              </w:rPr>
              <w:fldChar w:fldCharType="begin"/>
            </w:r>
            <w:r>
              <w:rPr>
                <w:noProof/>
                <w:webHidden/>
              </w:rPr>
              <w:instrText xml:space="preserve"> PAGEREF _Toc453628648 \h </w:instrText>
            </w:r>
            <w:r>
              <w:rPr>
                <w:noProof/>
                <w:webHidden/>
              </w:rPr>
            </w:r>
            <w:r>
              <w:rPr>
                <w:noProof/>
                <w:webHidden/>
              </w:rPr>
              <w:fldChar w:fldCharType="separate"/>
            </w:r>
            <w:r>
              <w:rPr>
                <w:noProof/>
                <w:webHidden/>
              </w:rPr>
              <w:t>27</w:t>
            </w:r>
            <w:r>
              <w:rPr>
                <w:noProof/>
                <w:webHidden/>
              </w:rPr>
              <w:fldChar w:fldCharType="end"/>
            </w:r>
          </w:hyperlink>
        </w:p>
        <w:p w:rsidR="00B22D9D" w:rsidRDefault="00B22D9D">
          <w:pPr>
            <w:pStyle w:val="TOC2"/>
            <w:tabs>
              <w:tab w:val="left" w:pos="1760"/>
              <w:tab w:val="right" w:leader="dot" w:pos="9350"/>
            </w:tabs>
            <w:rPr>
              <w:rFonts w:asciiTheme="minorHAnsi" w:eastAsiaTheme="minorEastAsia" w:hAnsiTheme="minorHAnsi" w:cstheme="minorBidi"/>
              <w:noProof/>
              <w:color w:val="auto"/>
              <w:sz w:val="22"/>
              <w:szCs w:val="22"/>
            </w:rPr>
          </w:pPr>
          <w:hyperlink w:anchor="_Toc453628649" w:history="1">
            <w:r w:rsidRPr="00715C2F">
              <w:rPr>
                <w:rStyle w:val="Hyperlink"/>
                <w:noProof/>
              </w:rPr>
              <w:t>4.3.</w:t>
            </w:r>
            <w:r>
              <w:rPr>
                <w:rFonts w:asciiTheme="minorHAnsi" w:eastAsiaTheme="minorEastAsia" w:hAnsiTheme="minorHAnsi" w:cstheme="minorBidi"/>
                <w:noProof/>
                <w:color w:val="auto"/>
                <w:sz w:val="22"/>
                <w:szCs w:val="22"/>
              </w:rPr>
              <w:tab/>
            </w:r>
            <w:r w:rsidRPr="00715C2F">
              <w:rPr>
                <w:rStyle w:val="Hyperlink"/>
                <w:noProof/>
              </w:rPr>
              <w:t>Cazuri de utilizare</w:t>
            </w:r>
            <w:r>
              <w:rPr>
                <w:noProof/>
                <w:webHidden/>
              </w:rPr>
              <w:tab/>
            </w:r>
            <w:r>
              <w:rPr>
                <w:noProof/>
                <w:webHidden/>
              </w:rPr>
              <w:fldChar w:fldCharType="begin"/>
            </w:r>
            <w:r>
              <w:rPr>
                <w:noProof/>
                <w:webHidden/>
              </w:rPr>
              <w:instrText xml:space="preserve"> PAGEREF _Toc453628649 \h </w:instrText>
            </w:r>
            <w:r>
              <w:rPr>
                <w:noProof/>
                <w:webHidden/>
              </w:rPr>
            </w:r>
            <w:r>
              <w:rPr>
                <w:noProof/>
                <w:webHidden/>
              </w:rPr>
              <w:fldChar w:fldCharType="separate"/>
            </w:r>
            <w:r>
              <w:rPr>
                <w:noProof/>
                <w:webHidden/>
              </w:rPr>
              <w:t>28</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0" w:history="1">
            <w:r w:rsidRPr="00715C2F">
              <w:rPr>
                <w:rStyle w:val="Hyperlink"/>
                <w:noProof/>
              </w:rPr>
              <w:t>Capitolul 5.</w:t>
            </w:r>
            <w:r>
              <w:rPr>
                <w:rFonts w:asciiTheme="minorHAnsi" w:eastAsiaTheme="minorEastAsia" w:hAnsiTheme="minorHAnsi" w:cstheme="minorBidi"/>
                <w:noProof/>
                <w:color w:val="auto"/>
                <w:sz w:val="22"/>
                <w:szCs w:val="22"/>
              </w:rPr>
              <w:tab/>
            </w:r>
            <w:r w:rsidRPr="00715C2F">
              <w:rPr>
                <w:rStyle w:val="Hyperlink"/>
                <w:noProof/>
              </w:rPr>
              <w:t>Proiectare</w:t>
            </w:r>
            <w:r w:rsidRPr="00715C2F">
              <w:rPr>
                <w:rStyle w:val="Hyperlink"/>
                <w:noProof/>
              </w:rPr>
              <w:t xml:space="preserve"> </w:t>
            </w:r>
            <w:r w:rsidRPr="00715C2F">
              <w:rPr>
                <w:rStyle w:val="Hyperlink"/>
                <w:noProof/>
              </w:rPr>
              <w:t>de Detaliu și Implementare</w:t>
            </w:r>
            <w:r>
              <w:rPr>
                <w:noProof/>
                <w:webHidden/>
              </w:rPr>
              <w:tab/>
            </w:r>
            <w:r>
              <w:rPr>
                <w:noProof/>
                <w:webHidden/>
              </w:rPr>
              <w:fldChar w:fldCharType="begin"/>
            </w:r>
            <w:r>
              <w:rPr>
                <w:noProof/>
                <w:webHidden/>
              </w:rPr>
              <w:instrText xml:space="preserve"> PAGEREF _Toc453628650 \h </w:instrText>
            </w:r>
            <w:r>
              <w:rPr>
                <w:noProof/>
                <w:webHidden/>
              </w:rPr>
            </w:r>
            <w:r>
              <w:rPr>
                <w:noProof/>
                <w:webHidden/>
              </w:rPr>
              <w:fldChar w:fldCharType="separate"/>
            </w:r>
            <w:r>
              <w:rPr>
                <w:noProof/>
                <w:webHidden/>
              </w:rPr>
              <w:t>32</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1" w:history="1">
            <w:r w:rsidRPr="00715C2F">
              <w:rPr>
                <w:rStyle w:val="Hyperlink"/>
                <w:noProof/>
              </w:rPr>
              <w:t>Capitolul 6.</w:t>
            </w:r>
            <w:r>
              <w:rPr>
                <w:rFonts w:asciiTheme="minorHAnsi" w:eastAsiaTheme="minorEastAsia" w:hAnsiTheme="minorHAnsi" w:cstheme="minorBidi"/>
                <w:noProof/>
                <w:color w:val="auto"/>
                <w:sz w:val="22"/>
                <w:szCs w:val="22"/>
              </w:rPr>
              <w:tab/>
            </w:r>
            <w:r w:rsidRPr="00715C2F">
              <w:rPr>
                <w:rStyle w:val="Hyperlink"/>
                <w:noProof/>
              </w:rPr>
              <w:t>Testare şi Validare</w:t>
            </w:r>
            <w:r>
              <w:rPr>
                <w:noProof/>
                <w:webHidden/>
              </w:rPr>
              <w:tab/>
            </w:r>
            <w:r>
              <w:rPr>
                <w:noProof/>
                <w:webHidden/>
              </w:rPr>
              <w:fldChar w:fldCharType="begin"/>
            </w:r>
            <w:r>
              <w:rPr>
                <w:noProof/>
                <w:webHidden/>
              </w:rPr>
              <w:instrText xml:space="preserve"> PAGEREF _Toc453628651 \h </w:instrText>
            </w:r>
            <w:r>
              <w:rPr>
                <w:noProof/>
                <w:webHidden/>
              </w:rPr>
            </w:r>
            <w:r>
              <w:rPr>
                <w:noProof/>
                <w:webHidden/>
              </w:rPr>
              <w:fldChar w:fldCharType="separate"/>
            </w:r>
            <w:r>
              <w:rPr>
                <w:noProof/>
                <w:webHidden/>
              </w:rPr>
              <w:t>34</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2" w:history="1">
            <w:r w:rsidRPr="00715C2F">
              <w:rPr>
                <w:rStyle w:val="Hyperlink"/>
                <w:noProof/>
              </w:rPr>
              <w:t>Capitolul 7.</w:t>
            </w:r>
            <w:r>
              <w:rPr>
                <w:rFonts w:asciiTheme="minorHAnsi" w:eastAsiaTheme="minorEastAsia" w:hAnsiTheme="minorHAnsi" w:cstheme="minorBidi"/>
                <w:noProof/>
                <w:color w:val="auto"/>
                <w:sz w:val="22"/>
                <w:szCs w:val="22"/>
              </w:rPr>
              <w:tab/>
            </w:r>
            <w:r w:rsidRPr="00715C2F">
              <w:rPr>
                <w:rStyle w:val="Hyperlink"/>
                <w:noProof/>
              </w:rPr>
              <w:t>Manual de Instalare și Utilizare</w:t>
            </w:r>
            <w:r>
              <w:rPr>
                <w:noProof/>
                <w:webHidden/>
              </w:rPr>
              <w:tab/>
            </w:r>
            <w:r>
              <w:rPr>
                <w:noProof/>
                <w:webHidden/>
              </w:rPr>
              <w:fldChar w:fldCharType="begin"/>
            </w:r>
            <w:r>
              <w:rPr>
                <w:noProof/>
                <w:webHidden/>
              </w:rPr>
              <w:instrText xml:space="preserve"> PAGEREF _Toc453628652 \h </w:instrText>
            </w:r>
            <w:r>
              <w:rPr>
                <w:noProof/>
                <w:webHidden/>
              </w:rPr>
            </w:r>
            <w:r>
              <w:rPr>
                <w:noProof/>
                <w:webHidden/>
              </w:rPr>
              <w:fldChar w:fldCharType="separate"/>
            </w:r>
            <w:r>
              <w:rPr>
                <w:noProof/>
                <w:webHidden/>
              </w:rPr>
              <w:t>35</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3" w:history="1">
            <w:r w:rsidRPr="00715C2F">
              <w:rPr>
                <w:rStyle w:val="Hyperlink"/>
                <w:noProof/>
              </w:rPr>
              <w:t>Capitolul 8.</w:t>
            </w:r>
            <w:r>
              <w:rPr>
                <w:rFonts w:asciiTheme="minorHAnsi" w:eastAsiaTheme="minorEastAsia" w:hAnsiTheme="minorHAnsi" w:cstheme="minorBidi"/>
                <w:noProof/>
                <w:color w:val="auto"/>
                <w:sz w:val="22"/>
                <w:szCs w:val="22"/>
              </w:rPr>
              <w:tab/>
            </w:r>
            <w:r w:rsidRPr="00715C2F">
              <w:rPr>
                <w:rStyle w:val="Hyperlink"/>
                <w:noProof/>
              </w:rPr>
              <w:t>Concluzii</w:t>
            </w:r>
            <w:r>
              <w:rPr>
                <w:noProof/>
                <w:webHidden/>
              </w:rPr>
              <w:tab/>
            </w:r>
            <w:r>
              <w:rPr>
                <w:noProof/>
                <w:webHidden/>
              </w:rPr>
              <w:fldChar w:fldCharType="begin"/>
            </w:r>
            <w:r>
              <w:rPr>
                <w:noProof/>
                <w:webHidden/>
              </w:rPr>
              <w:instrText xml:space="preserve"> PAGEREF _Toc453628653 \h </w:instrText>
            </w:r>
            <w:r>
              <w:rPr>
                <w:noProof/>
                <w:webHidden/>
              </w:rPr>
            </w:r>
            <w:r>
              <w:rPr>
                <w:noProof/>
                <w:webHidden/>
              </w:rPr>
              <w:fldChar w:fldCharType="separate"/>
            </w:r>
            <w:r>
              <w:rPr>
                <w:noProof/>
                <w:webHidden/>
              </w:rPr>
              <w:t>36</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4" w:history="1">
            <w:r w:rsidRPr="00715C2F">
              <w:rPr>
                <w:rStyle w:val="Hyperlink"/>
                <w:noProof/>
              </w:rPr>
              <w:t>Bibliografie</w:t>
            </w:r>
            <w:r>
              <w:rPr>
                <w:noProof/>
                <w:webHidden/>
              </w:rPr>
              <w:tab/>
            </w:r>
            <w:r>
              <w:rPr>
                <w:noProof/>
                <w:webHidden/>
              </w:rPr>
              <w:fldChar w:fldCharType="begin"/>
            </w:r>
            <w:r>
              <w:rPr>
                <w:noProof/>
                <w:webHidden/>
              </w:rPr>
              <w:instrText xml:space="preserve"> PAGEREF _Toc453628654 \h </w:instrText>
            </w:r>
            <w:r>
              <w:rPr>
                <w:noProof/>
                <w:webHidden/>
              </w:rPr>
            </w:r>
            <w:r>
              <w:rPr>
                <w:noProof/>
                <w:webHidden/>
              </w:rPr>
              <w:fldChar w:fldCharType="separate"/>
            </w:r>
            <w:r>
              <w:rPr>
                <w:noProof/>
                <w:webHidden/>
              </w:rPr>
              <w:t>37</w:t>
            </w:r>
            <w:r>
              <w:rPr>
                <w:noProof/>
                <w:webHidden/>
              </w:rPr>
              <w:fldChar w:fldCharType="end"/>
            </w:r>
          </w:hyperlink>
        </w:p>
        <w:p w:rsidR="00B22D9D" w:rsidRDefault="00B22D9D">
          <w:pPr>
            <w:pStyle w:val="TOC1"/>
            <w:rPr>
              <w:rFonts w:asciiTheme="minorHAnsi" w:eastAsiaTheme="minorEastAsia" w:hAnsiTheme="minorHAnsi" w:cstheme="minorBidi"/>
              <w:noProof/>
              <w:color w:val="auto"/>
              <w:sz w:val="22"/>
              <w:szCs w:val="22"/>
            </w:rPr>
          </w:pPr>
          <w:hyperlink w:anchor="_Toc453628655" w:history="1">
            <w:r w:rsidRPr="00715C2F">
              <w:rPr>
                <w:rStyle w:val="Hyperlink"/>
                <w:noProof/>
              </w:rPr>
              <w:t>Anexa 1 (dacă este necesar)</w:t>
            </w:r>
            <w:r>
              <w:rPr>
                <w:noProof/>
                <w:webHidden/>
              </w:rPr>
              <w:tab/>
            </w:r>
            <w:r>
              <w:rPr>
                <w:noProof/>
                <w:webHidden/>
              </w:rPr>
              <w:fldChar w:fldCharType="begin"/>
            </w:r>
            <w:r>
              <w:rPr>
                <w:noProof/>
                <w:webHidden/>
              </w:rPr>
              <w:instrText xml:space="preserve"> PAGEREF _Toc453628655 \h </w:instrText>
            </w:r>
            <w:r>
              <w:rPr>
                <w:noProof/>
                <w:webHidden/>
              </w:rPr>
            </w:r>
            <w:r>
              <w:rPr>
                <w:noProof/>
                <w:webHidden/>
              </w:rPr>
              <w:fldChar w:fldCharType="separate"/>
            </w:r>
            <w:r>
              <w:rPr>
                <w:noProof/>
                <w:webHidden/>
              </w:rPr>
              <w:t>39</w:t>
            </w:r>
            <w:r>
              <w:rPr>
                <w:noProof/>
                <w:webHidden/>
              </w:rPr>
              <w:fldChar w:fldCharType="end"/>
            </w:r>
          </w:hyperlink>
        </w:p>
        <w:p w:rsidR="00C804D2" w:rsidRDefault="00C804D2" w:rsidP="003A1FD3">
          <w:r>
            <w:rPr>
              <w:b/>
              <w:bCs/>
              <w:noProof/>
            </w:rPr>
            <w:fldChar w:fldCharType="end"/>
          </w:r>
        </w:p>
      </w:sdtContent>
    </w:sdt>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C804D2" w:rsidRDefault="00C804D2"/>
    <w:p w:rsidR="004164D7" w:rsidRDefault="004164D7"/>
    <w:p w:rsidR="004164D7" w:rsidRDefault="00F3628D">
      <w:pPr>
        <w:spacing w:after="100"/>
        <w:ind w:firstLine="0"/>
      </w:pPr>
      <w:r>
        <w:rPr>
          <w:b/>
          <w:sz w:val="32"/>
          <w:szCs w:val="32"/>
        </w:rPr>
        <w:t>Cuprins</w:t>
      </w:r>
    </w:p>
    <w:p w:rsidR="004164D7" w:rsidRDefault="004164D7">
      <w:pPr>
        <w:ind w:firstLine="0"/>
      </w:pPr>
    </w:p>
    <w:p w:rsidR="004164D7" w:rsidRDefault="00F3628D">
      <w:pPr>
        <w:spacing w:after="100"/>
        <w:ind w:firstLine="0"/>
      </w:pPr>
      <w:r>
        <w:rPr>
          <w:b/>
          <w:color w:val="0000FF"/>
          <w:sz w:val="28"/>
          <w:szCs w:val="28"/>
          <w:u w:val="single"/>
        </w:rPr>
        <w:t>Capitolul 1. Introducere – Contextul proiectului (Heading 1 style)</w:t>
      </w:r>
      <w:r>
        <w:rPr>
          <w:b/>
          <w:sz w:val="28"/>
          <w:szCs w:val="28"/>
        </w:rPr>
        <w:tab/>
      </w:r>
    </w:p>
    <w:p w:rsidR="004164D7" w:rsidRDefault="00F3628D">
      <w:pPr>
        <w:spacing w:after="100"/>
        <w:ind w:left="240" w:firstLine="0"/>
      </w:pPr>
      <w:r>
        <w:rPr>
          <w:color w:val="0000FF"/>
          <w:u w:val="single"/>
        </w:rPr>
        <w:t>1.1.</w:t>
      </w:r>
      <w:r>
        <w:rPr>
          <w:rFonts w:ascii="Calibri" w:eastAsia="Calibri" w:hAnsi="Calibri" w:cs="Calibri"/>
          <w:sz w:val="22"/>
          <w:szCs w:val="22"/>
        </w:rPr>
        <w:tab/>
      </w:r>
      <w:r>
        <w:rPr>
          <w:color w:val="0000FF"/>
          <w:u w:val="single"/>
        </w:rPr>
        <w:t>Contextul proiectului (Heading 2 style)</w:t>
      </w:r>
      <w:r>
        <w:tab/>
      </w:r>
    </w:p>
    <w:p w:rsidR="004164D7" w:rsidRDefault="00F3628D">
      <w:pPr>
        <w:spacing w:after="100"/>
        <w:ind w:left="480" w:firstLine="0"/>
      </w:pPr>
      <w:r>
        <w:rPr>
          <w:color w:val="0000FF"/>
          <w:u w:val="single"/>
        </w:rPr>
        <w:lastRenderedPageBreak/>
        <w:t>1.1.1.</w:t>
      </w:r>
      <w:r>
        <w:rPr>
          <w:rFonts w:ascii="Calibri" w:eastAsia="Calibri" w:hAnsi="Calibri" w:cs="Calibri"/>
          <w:sz w:val="22"/>
          <w:szCs w:val="22"/>
        </w:rPr>
        <w:tab/>
      </w:r>
      <w:r>
        <w:rPr>
          <w:color w:val="0000FF"/>
          <w:u w:val="single"/>
        </w:rPr>
        <w:t>(Heading 3 style)</w:t>
      </w:r>
      <w:r>
        <w:tab/>
      </w:r>
    </w:p>
    <w:p w:rsidR="004164D7" w:rsidRDefault="00F3628D">
      <w:pPr>
        <w:spacing w:after="100"/>
        <w:ind w:firstLine="0"/>
      </w:pPr>
      <w:r>
        <w:rPr>
          <w:b/>
          <w:color w:val="0000FF"/>
          <w:sz w:val="28"/>
          <w:szCs w:val="28"/>
          <w:u w:val="single"/>
        </w:rPr>
        <w:t>Capitolul 2. Obiectivele proiectului</w:t>
      </w:r>
      <w:r>
        <w:rPr>
          <w:b/>
          <w:sz w:val="28"/>
          <w:szCs w:val="28"/>
        </w:rPr>
        <w:tab/>
      </w:r>
    </w:p>
    <w:p w:rsidR="004164D7" w:rsidRDefault="00F3628D">
      <w:pPr>
        <w:spacing w:after="100"/>
        <w:ind w:firstLine="0"/>
      </w:pPr>
      <w:r>
        <w:rPr>
          <w:b/>
          <w:color w:val="0000FF"/>
          <w:sz w:val="28"/>
          <w:szCs w:val="28"/>
          <w:u w:val="single"/>
        </w:rPr>
        <w:t>Capitolul 3. Studiu bibliografic</w:t>
      </w:r>
      <w:r>
        <w:rPr>
          <w:b/>
          <w:sz w:val="28"/>
          <w:szCs w:val="28"/>
        </w:rPr>
        <w:tab/>
      </w:r>
    </w:p>
    <w:p w:rsidR="004164D7" w:rsidRDefault="00F3628D">
      <w:pPr>
        <w:spacing w:after="100"/>
        <w:ind w:firstLine="0"/>
      </w:pPr>
      <w:r>
        <w:rPr>
          <w:b/>
          <w:color w:val="0000FF"/>
          <w:sz w:val="28"/>
          <w:szCs w:val="28"/>
          <w:u w:val="single"/>
        </w:rPr>
        <w:t>Capitolul 4. Analiză</w:t>
      </w:r>
      <w:r w:rsidR="00BC6B3A">
        <w:rPr>
          <w:b/>
          <w:color w:val="0000FF"/>
          <w:sz w:val="28"/>
          <w:szCs w:val="28"/>
          <w:u w:val="single"/>
        </w:rPr>
        <w:t xml:space="preserve"> și </w:t>
      </w:r>
      <w:r>
        <w:rPr>
          <w:b/>
          <w:color w:val="0000FF"/>
          <w:sz w:val="28"/>
          <w:szCs w:val="28"/>
          <w:u w:val="single"/>
        </w:rPr>
        <w:t>fundamentare teoretică</w:t>
      </w:r>
      <w:r>
        <w:rPr>
          <w:b/>
          <w:sz w:val="28"/>
          <w:szCs w:val="28"/>
        </w:rPr>
        <w:tab/>
      </w:r>
    </w:p>
    <w:p w:rsidR="004164D7" w:rsidRDefault="00F3628D">
      <w:pPr>
        <w:spacing w:after="100"/>
        <w:ind w:firstLine="0"/>
      </w:pPr>
      <w:r>
        <w:rPr>
          <w:b/>
          <w:color w:val="0000FF"/>
          <w:sz w:val="28"/>
          <w:szCs w:val="28"/>
          <w:u w:val="single"/>
        </w:rPr>
        <w:t>Capitolul 5. Proiectare de detaliu</w:t>
      </w:r>
      <w:r w:rsidR="00BC6B3A">
        <w:rPr>
          <w:b/>
          <w:color w:val="0000FF"/>
          <w:sz w:val="28"/>
          <w:szCs w:val="28"/>
          <w:u w:val="single"/>
        </w:rPr>
        <w:t xml:space="preserve"> și </w:t>
      </w:r>
      <w:r>
        <w:rPr>
          <w:b/>
          <w:color w:val="0000FF"/>
          <w:sz w:val="28"/>
          <w:szCs w:val="28"/>
          <w:u w:val="single"/>
        </w:rPr>
        <w:t>implementare</w:t>
      </w:r>
      <w:r>
        <w:rPr>
          <w:b/>
          <w:sz w:val="28"/>
          <w:szCs w:val="28"/>
        </w:rPr>
        <w:tab/>
      </w:r>
    </w:p>
    <w:p w:rsidR="004164D7" w:rsidRDefault="00F3628D">
      <w:pPr>
        <w:spacing w:after="100"/>
        <w:ind w:firstLine="0"/>
      </w:pPr>
      <w:r>
        <w:rPr>
          <w:b/>
          <w:color w:val="0000FF"/>
          <w:sz w:val="28"/>
          <w:szCs w:val="28"/>
          <w:u w:val="single"/>
        </w:rPr>
        <w:t>Capitolul 6. Testare</w:t>
      </w:r>
      <w:r w:rsidR="00BC6B3A">
        <w:rPr>
          <w:b/>
          <w:color w:val="0000FF"/>
          <w:sz w:val="28"/>
          <w:szCs w:val="28"/>
          <w:u w:val="single"/>
        </w:rPr>
        <w:t xml:space="preserve"> și </w:t>
      </w:r>
      <w:r>
        <w:rPr>
          <w:b/>
          <w:color w:val="0000FF"/>
          <w:sz w:val="28"/>
          <w:szCs w:val="28"/>
          <w:u w:val="single"/>
        </w:rPr>
        <w:t>validare</w:t>
      </w:r>
      <w:r>
        <w:rPr>
          <w:b/>
          <w:sz w:val="28"/>
          <w:szCs w:val="28"/>
        </w:rPr>
        <w:tab/>
      </w:r>
    </w:p>
    <w:p w:rsidR="004164D7" w:rsidRDefault="00F3628D">
      <w:pPr>
        <w:spacing w:after="100"/>
        <w:ind w:firstLine="0"/>
      </w:pPr>
      <w:r>
        <w:rPr>
          <w:b/>
          <w:color w:val="0000FF"/>
          <w:sz w:val="28"/>
          <w:szCs w:val="28"/>
          <w:u w:val="single"/>
        </w:rPr>
        <w:t>Capitolul 7. Manual de instalare</w:t>
      </w:r>
      <w:r w:rsidR="0065166D">
        <w:rPr>
          <w:b/>
          <w:color w:val="0000FF"/>
          <w:sz w:val="28"/>
          <w:szCs w:val="28"/>
          <w:u w:val="single"/>
        </w:rPr>
        <w:t xml:space="preserve"> și </w:t>
      </w:r>
      <w:r>
        <w:rPr>
          <w:b/>
          <w:color w:val="0000FF"/>
          <w:sz w:val="28"/>
          <w:szCs w:val="28"/>
          <w:u w:val="single"/>
        </w:rPr>
        <w:t>utilizare</w:t>
      </w:r>
      <w:r>
        <w:rPr>
          <w:b/>
          <w:sz w:val="28"/>
          <w:szCs w:val="28"/>
        </w:rPr>
        <w:tab/>
      </w:r>
    </w:p>
    <w:p w:rsidR="004164D7" w:rsidRDefault="00F3628D">
      <w:pPr>
        <w:spacing w:after="100"/>
        <w:ind w:firstLine="0"/>
      </w:pPr>
      <w:r>
        <w:rPr>
          <w:b/>
          <w:color w:val="0000FF"/>
          <w:sz w:val="28"/>
          <w:szCs w:val="28"/>
          <w:u w:val="single"/>
        </w:rPr>
        <w:t>Capitolul 8. Concluzii</w:t>
      </w:r>
      <w:r>
        <w:rPr>
          <w:b/>
          <w:sz w:val="28"/>
          <w:szCs w:val="28"/>
        </w:rPr>
        <w:tab/>
      </w:r>
    </w:p>
    <w:p w:rsidR="004164D7" w:rsidRDefault="00F3628D">
      <w:pPr>
        <w:spacing w:after="100"/>
        <w:ind w:firstLine="0"/>
      </w:pPr>
      <w:r>
        <w:rPr>
          <w:b/>
          <w:color w:val="0000FF"/>
          <w:sz w:val="28"/>
          <w:szCs w:val="28"/>
          <w:u w:val="single"/>
        </w:rPr>
        <w:t>Bibliografie</w:t>
      </w:r>
      <w:r>
        <w:rPr>
          <w:b/>
          <w:sz w:val="28"/>
          <w:szCs w:val="28"/>
        </w:rPr>
        <w:tab/>
      </w:r>
    </w:p>
    <w:p w:rsidR="004164D7" w:rsidRDefault="00F8592A">
      <w:pPr>
        <w:spacing w:after="100"/>
        <w:ind w:firstLine="0"/>
      </w:pPr>
      <w:hyperlink w:anchor="h.lnxbz9">
        <w:r w:rsidR="00F3628D">
          <w:rPr>
            <w:b/>
            <w:color w:val="0000FF"/>
            <w:sz w:val="28"/>
            <w:szCs w:val="28"/>
            <w:u w:val="single"/>
          </w:rPr>
          <w:t>Anexa 1 (dacă este necesar)</w:t>
        </w:r>
      </w:hyperlink>
      <w:hyperlink w:anchor="h.lnxbz9">
        <w:r w:rsidR="00F3628D">
          <w:rPr>
            <w:b/>
            <w:sz w:val="28"/>
            <w:szCs w:val="28"/>
          </w:rPr>
          <w:tab/>
        </w:r>
      </w:hyperlink>
      <w:hyperlink w:anchor="h.lnxbz9"/>
    </w:p>
    <w:p w:rsidR="004164D7" w:rsidRDefault="00F8592A">
      <w:pPr>
        <w:ind w:firstLine="0"/>
      </w:pPr>
      <w:hyperlink w:anchor="_Toc384994116"/>
    </w:p>
    <w:p w:rsidR="004164D7" w:rsidRDefault="00F8592A">
      <w:hyperlink w:anchor="_Toc384994116"/>
    </w:p>
    <w:p w:rsidR="004164D7" w:rsidRDefault="00F3628D">
      <w:pPr>
        <w:pStyle w:val="Heading1"/>
        <w:numPr>
          <w:ilvl w:val="0"/>
          <w:numId w:val="1"/>
        </w:numPr>
      </w:pPr>
      <w:bookmarkStart w:id="1" w:name="h.30j0zll" w:colFirst="0" w:colLast="0"/>
      <w:bookmarkStart w:id="2" w:name="_Toc453628618"/>
      <w:bookmarkEnd w:id="1"/>
      <w:r>
        <w:t>Introducere – Contextul proiectului (Heading 1 style)</w:t>
      </w:r>
      <w:bookmarkEnd w:id="2"/>
    </w:p>
    <w:p w:rsidR="004164D7" w:rsidRDefault="00F3628D">
      <w:r>
        <w:t>Titlul capitolului se bazează pe Heading 1 style, numerotat cu o cifra (x. Nume capitol), font Times New Roman de 14, Bold.</w:t>
      </w:r>
    </w:p>
    <w:p w:rsidR="004164D7" w:rsidRDefault="00F3628D">
      <w:r>
        <w:t>Ce se scrie aici:</w:t>
      </w:r>
    </w:p>
    <w:p w:rsidR="004164D7" w:rsidRDefault="00F3628D">
      <w:pPr>
        <w:numPr>
          <w:ilvl w:val="0"/>
          <w:numId w:val="7"/>
        </w:numPr>
        <w:ind w:hanging="360"/>
      </w:pPr>
      <w:r>
        <w:t>Contextul</w:t>
      </w:r>
    </w:p>
    <w:p w:rsidR="004164D7" w:rsidRDefault="00F3628D">
      <w:pPr>
        <w:numPr>
          <w:ilvl w:val="0"/>
          <w:numId w:val="7"/>
        </w:numPr>
        <w:ind w:hanging="360"/>
      </w:pPr>
      <w:r>
        <w:t>Conturarea domeniului exact al temei</w:t>
      </w:r>
    </w:p>
    <w:p w:rsidR="004164D7" w:rsidRDefault="00F3628D">
      <w:pPr>
        <w:numPr>
          <w:ilvl w:val="0"/>
          <w:numId w:val="7"/>
        </w:numPr>
        <w:ind w:hanging="360"/>
      </w:pPr>
      <w:bookmarkStart w:id="3" w:name="h.1fob9te" w:colFirst="0" w:colLast="0"/>
      <w:bookmarkEnd w:id="3"/>
      <w:r>
        <w:t>reprezintă cca. 5% din lucrare</w:t>
      </w:r>
    </w:p>
    <w:p w:rsidR="004164D7" w:rsidRDefault="00F3628D">
      <w:pPr>
        <w:pStyle w:val="Heading2"/>
        <w:numPr>
          <w:ilvl w:val="1"/>
          <w:numId w:val="1"/>
        </w:numPr>
      </w:pPr>
      <w:bookmarkStart w:id="4" w:name="_Toc453628619"/>
      <w:r>
        <w:t>Contextul proiectului (Heading 2 style)</w:t>
      </w:r>
      <w:bookmarkEnd w:id="4"/>
    </w:p>
    <w:p w:rsidR="004164D7" w:rsidRDefault="00F3628D">
      <w:pPr>
        <w:ind w:firstLine="706"/>
      </w:pPr>
      <w:r>
        <w:t xml:space="preserve">Fontul folosit implicit în acest document este Times New Roman, dimensiune de 12, conform </w:t>
      </w:r>
      <w:r>
        <w:rPr>
          <w:i/>
        </w:rPr>
        <w:t>Normal style</w:t>
      </w:r>
      <w:r>
        <w:t xml:space="preserve">, cu spaţiere la 1 rând (Paragraph, Line spacing de 1.0) şi </w:t>
      </w:r>
      <w:r>
        <w:rPr>
          <w:i/>
        </w:rPr>
        <w:t>Justify</w:t>
      </w:r>
      <w:r>
        <w:t xml:space="preserve">. </w:t>
      </w:r>
    </w:p>
    <w:p w:rsidR="004164D7" w:rsidRDefault="00F3628D">
      <w:pPr>
        <w:ind w:firstLine="706"/>
      </w:pPr>
      <w:bookmarkStart w:id="5" w:name="h.3znysh7" w:colFirst="0" w:colLast="0"/>
      <w:bookmarkEnd w:id="5"/>
      <w:r>
        <w:t xml:space="preserve">Pentru prima linie din fiecare paragraf se foloseşte indentare (implicit in </w:t>
      </w:r>
      <w:r>
        <w:rPr>
          <w:i/>
        </w:rPr>
        <w:t>Normal Style</w:t>
      </w:r>
      <w:r>
        <w:t>), iar între paragrafe succesive nu se lasă distanţă suplimentară.</w:t>
      </w:r>
    </w:p>
    <w:p w:rsidR="004164D7" w:rsidRDefault="00F3628D">
      <w:pPr>
        <w:pStyle w:val="Heading3"/>
        <w:numPr>
          <w:ilvl w:val="2"/>
          <w:numId w:val="1"/>
        </w:numPr>
      </w:pPr>
      <w:bookmarkStart w:id="6" w:name="h.2et92p0" w:colFirst="0" w:colLast="0"/>
      <w:bookmarkEnd w:id="6"/>
      <w:r>
        <w:t xml:space="preserve"> </w:t>
      </w:r>
      <w:bookmarkStart w:id="7" w:name="_Toc453628620"/>
      <w:r>
        <w:t>(Heading 3 style)</w:t>
      </w:r>
      <w:bookmarkEnd w:id="7"/>
    </w:p>
    <w:p w:rsidR="004164D7" w:rsidRDefault="00F3628D">
      <w:pPr>
        <w:ind w:firstLine="706"/>
      </w:pPr>
      <w:r>
        <w:t>Fiecare tabel introdus în lucrare este numerotat astfel: Tabel x.y, unde x reprezintă numărul capitolului iar y numărul tabelului din capitol. Se lasă un rând liber între tabel</w:t>
      </w:r>
      <w:r w:rsidR="00BC6B3A">
        <w:t xml:space="preserve"> și </w:t>
      </w:r>
      <w:r>
        <w:t>paragraful anterior, respectiv posterior.</w:t>
      </w:r>
    </w:p>
    <w:p w:rsidR="004164D7" w:rsidRDefault="004164D7">
      <w:pPr>
        <w:ind w:firstLine="706"/>
      </w:pPr>
    </w:p>
    <w:p w:rsidR="004164D7" w:rsidRDefault="00F3628D">
      <w:pPr>
        <w:spacing w:after="120"/>
        <w:jc w:val="center"/>
      </w:pPr>
      <w:r>
        <w:lastRenderedPageBreak/>
        <w:t>Tabel 1.1 (Insert caption-&gt;Tabel)</w:t>
      </w:r>
    </w:p>
    <w:tbl>
      <w:tblPr>
        <w:tblStyle w:val="a3"/>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1805"/>
        <w:gridCol w:w="1805"/>
        <w:gridCol w:w="1805"/>
        <w:gridCol w:w="1613"/>
      </w:tblGrid>
      <w:tr w:rsidR="004164D7">
        <w:tc>
          <w:tcPr>
            <w:tcW w:w="1720" w:type="dxa"/>
            <w:vAlign w:val="center"/>
          </w:tcPr>
          <w:p w:rsidR="004164D7" w:rsidRDefault="00F3628D">
            <w:pPr>
              <w:ind w:firstLine="0"/>
              <w:jc w:val="center"/>
            </w:pPr>
            <w:r>
              <w:t>Times new roman ( 12)</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805" w:type="dxa"/>
            <w:vAlign w:val="center"/>
          </w:tcPr>
          <w:p w:rsidR="004164D7" w:rsidRDefault="00F3628D">
            <w:pPr>
              <w:ind w:firstLine="0"/>
              <w:jc w:val="center"/>
            </w:pPr>
            <w:r>
              <w:t>xxxx</w:t>
            </w:r>
          </w:p>
        </w:tc>
        <w:tc>
          <w:tcPr>
            <w:tcW w:w="1613" w:type="dxa"/>
            <w:vAlign w:val="center"/>
          </w:tcPr>
          <w:p w:rsidR="004164D7" w:rsidRDefault="004164D7">
            <w:pPr>
              <w:jc w:val="center"/>
            </w:pPr>
          </w:p>
        </w:tc>
      </w:tr>
      <w:tr w:rsidR="004164D7">
        <w:tc>
          <w:tcPr>
            <w:tcW w:w="1720" w:type="dxa"/>
          </w:tcPr>
          <w:p w:rsidR="004164D7" w:rsidRDefault="004164D7"/>
        </w:tc>
        <w:tc>
          <w:tcPr>
            <w:tcW w:w="1805" w:type="dxa"/>
          </w:tcPr>
          <w:p w:rsidR="004164D7" w:rsidRDefault="004164D7"/>
        </w:tc>
        <w:tc>
          <w:tcPr>
            <w:tcW w:w="1805" w:type="dxa"/>
          </w:tcPr>
          <w:p w:rsidR="004164D7" w:rsidRDefault="004164D7"/>
        </w:tc>
        <w:tc>
          <w:tcPr>
            <w:tcW w:w="1805" w:type="dxa"/>
          </w:tcPr>
          <w:p w:rsidR="004164D7" w:rsidRDefault="004164D7"/>
        </w:tc>
        <w:tc>
          <w:tcPr>
            <w:tcW w:w="1613" w:type="dxa"/>
          </w:tcPr>
          <w:p w:rsidR="004164D7" w:rsidRDefault="004164D7"/>
        </w:tc>
      </w:tr>
    </w:tbl>
    <w:p w:rsidR="004164D7" w:rsidRDefault="004164D7"/>
    <w:p w:rsidR="004164D7" w:rsidRDefault="00F3628D">
      <w:r>
        <w:t>Fiecare figură introdusă în text este citată (de ex: în figura x.y este prezentată ... ) şi numerotată. Numerotarea se face astfel Figura x.y unde x reprezintă numărul capitolului iar y numărul figurii în acel capitol. Folosiţi (Insert caption-&gt;Figura).</w:t>
      </w:r>
    </w:p>
    <w:p w:rsidR="004164D7" w:rsidRDefault="004164D7"/>
    <w:p w:rsidR="004164D7" w:rsidRDefault="00F3628D">
      <w:pPr>
        <w:spacing w:after="120"/>
        <w:jc w:val="center"/>
      </w:pPr>
      <w:r>
        <w:rPr>
          <w:noProof/>
        </w:rPr>
        <w:drawing>
          <wp:inline distT="0" distB="0" distL="114300" distR="114300" wp14:anchorId="1E7FD417" wp14:editId="28F83153">
            <wp:extent cx="3714750" cy="1846580"/>
            <wp:effectExtent l="0" t="0" r="0" b="0"/>
            <wp:docPr id="1" name="image02.jpg" descr="globe2"/>
            <wp:cNvGraphicFramePr/>
            <a:graphic xmlns:a="http://schemas.openxmlformats.org/drawingml/2006/main">
              <a:graphicData uri="http://schemas.openxmlformats.org/drawingml/2006/picture">
                <pic:pic xmlns:pic="http://schemas.openxmlformats.org/drawingml/2006/picture">
                  <pic:nvPicPr>
                    <pic:cNvPr id="0" name="image02.jpg" descr="globe2"/>
                    <pic:cNvPicPr preferRelativeResize="0"/>
                  </pic:nvPicPr>
                  <pic:blipFill>
                    <a:blip r:embed="rId8"/>
                    <a:srcRect/>
                    <a:stretch>
                      <a:fillRect/>
                    </a:stretch>
                  </pic:blipFill>
                  <pic:spPr>
                    <a:xfrm>
                      <a:off x="0" y="0"/>
                      <a:ext cx="3714750" cy="1846580"/>
                    </a:xfrm>
                    <a:prstGeom prst="rect">
                      <a:avLst/>
                    </a:prstGeom>
                    <a:ln/>
                  </pic:spPr>
                </pic:pic>
              </a:graphicData>
            </a:graphic>
          </wp:inline>
        </w:drawing>
      </w:r>
    </w:p>
    <w:p w:rsidR="004164D7" w:rsidRDefault="00F3628D">
      <w:pPr>
        <w:spacing w:after="120"/>
        <w:jc w:val="center"/>
      </w:pPr>
      <w:r>
        <w:t>Figura 1.1 Numele figurii (insert-&gt;reference-&gt;caption-&gt;Figura)</w:t>
      </w:r>
    </w:p>
    <w:p w:rsidR="004164D7" w:rsidRDefault="00F3628D">
      <w:r>
        <w:t>Fiecare capitol începe pe pagină nouă.</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8" w:name="h.tyjcwt" w:colFirst="0" w:colLast="0"/>
      <w:bookmarkStart w:id="9" w:name="_Toc453628621"/>
      <w:bookmarkEnd w:id="8"/>
      <w:r>
        <w:t>Obiectivele Proiectului</w:t>
      </w:r>
      <w:bookmarkEnd w:id="9"/>
    </w:p>
    <w:p w:rsidR="004164D7" w:rsidRDefault="00F3628D">
      <w:r>
        <w:t>În acest capitol se prezintă tema propriu zisă (sub forma unei teme de proiectare/cercetare, formulată exact, cu obiective clare – 2-3 pagini</w:t>
      </w:r>
      <w:r w:rsidR="00BC6B3A">
        <w:t xml:space="preserve"> și </w:t>
      </w:r>
      <w:r>
        <w:t>eventuale figuri explicative).</w:t>
      </w:r>
    </w:p>
    <w:p w:rsidR="004164D7" w:rsidRDefault="00F3628D">
      <w:r>
        <w:t>Reprezintă cca. 10% din lucrare.</w:t>
      </w:r>
    </w:p>
    <w:p w:rsidR="004164D7" w:rsidRDefault="004164D7">
      <w:pPr>
        <w:ind w:left="720" w:firstLine="0"/>
      </w:pPr>
    </w:p>
    <w:p w:rsidR="004164D7" w:rsidRDefault="004164D7">
      <w:pPr>
        <w:ind w:firstLine="0"/>
      </w:pPr>
    </w:p>
    <w:p w:rsidR="004164D7" w:rsidRDefault="00F3628D">
      <w:r>
        <w:br w:type="page"/>
      </w:r>
    </w:p>
    <w:p w:rsidR="004164D7" w:rsidRDefault="004164D7">
      <w:pPr>
        <w:widowControl w:val="0"/>
        <w:spacing w:line="276" w:lineRule="auto"/>
        <w:ind w:firstLine="0"/>
        <w:jc w:val="left"/>
      </w:pPr>
    </w:p>
    <w:p w:rsidR="004164D7" w:rsidRDefault="00F3628D">
      <w:pPr>
        <w:pStyle w:val="Heading1"/>
        <w:numPr>
          <w:ilvl w:val="0"/>
          <w:numId w:val="1"/>
        </w:numPr>
      </w:pPr>
      <w:bookmarkStart w:id="10" w:name="h.3dy6vkm" w:colFirst="0" w:colLast="0"/>
      <w:bookmarkStart w:id="11" w:name="_Toc453628622"/>
      <w:bookmarkEnd w:id="10"/>
      <w:r>
        <w:t>Studiu Bibliografic</w:t>
      </w:r>
      <w:bookmarkEnd w:id="11"/>
    </w:p>
    <w:p w:rsidR="00E57130" w:rsidRDefault="008562F3">
      <w:r w:rsidRPr="008562F3">
        <w:t>În acest capitol se realizează o analiză</w:t>
      </w:r>
      <w:r w:rsidR="00BC6B3A">
        <w:t xml:space="preserve"> și </w:t>
      </w:r>
      <w:r w:rsidRPr="008562F3">
        <w:t xml:space="preserve">evaluare </w:t>
      </w:r>
      <w:r>
        <w:t>atat a comunicarii in timp real, cat</w:t>
      </w:r>
      <w:r w:rsidR="00BC6B3A">
        <w:t xml:space="preserve"> și </w:t>
      </w:r>
      <w:r>
        <w:t>a unui set de aplicatii care folosesc tehnologii de comunicara in timp real.</w:t>
      </w:r>
      <w:r w:rsidR="00F53B4C">
        <w:t xml:space="preserve"> Se va descrie ce inseamna o aplicatie web,</w:t>
      </w:r>
      <w:r w:rsidR="00BC6B3A">
        <w:t xml:space="preserve"> și </w:t>
      </w:r>
      <w:r w:rsidR="00F53B4C">
        <w:t>se vor diferentia solutiile posibile pentru a realiza comnuicare in timp rea</w:t>
      </w:r>
      <w:r w:rsidR="00F53B4C" w:rsidRPr="00E57130">
        <w:t>l</w:t>
      </w:r>
      <w:r w:rsidR="00F53B4C">
        <w:t>.</w:t>
      </w:r>
    </w:p>
    <w:p w:rsidR="00415620" w:rsidRPr="001A5D4C" w:rsidRDefault="00415620" w:rsidP="00415620">
      <w:pPr>
        <w:pStyle w:val="Heading2"/>
        <w:numPr>
          <w:ilvl w:val="1"/>
          <w:numId w:val="1"/>
        </w:numPr>
      </w:pPr>
      <w:bookmarkStart w:id="12" w:name="_Toc453628623"/>
      <w:r>
        <w:t>Dezvoltarea aplicatiilor web</w:t>
      </w:r>
      <w:bookmarkEnd w:id="12"/>
    </w:p>
    <w:p w:rsidR="009B7A64" w:rsidRDefault="00076384">
      <w:r>
        <w:t>In dezvoltarea a unei aplicatii web, scopurile</w:t>
      </w:r>
      <w:r w:rsidR="00BC6B3A">
        <w:t xml:space="preserve"> și </w:t>
      </w:r>
      <w:r>
        <w:t>functionalitatile aplicatiei sunt separate de mediul in care sunt rulate. In cazul ideal, codul aplicatiilor web nu ar trebuie sa fie dependenta de platforma pe care este rulat, dar din cauza interpretarilor browserelor, pot aparea diferente in functionare, care trebuie tratate separat. O aplicatie web nu este altceva decat un mediu de prezentare</w:t>
      </w:r>
      <w:r w:rsidR="00BC6B3A">
        <w:t xml:space="preserve"> și </w:t>
      </w:r>
      <w:r>
        <w:t>de acces la resurse, din care fac parte atat paginile aplicatiei web cat</w:t>
      </w:r>
      <w:r w:rsidR="00BC6B3A">
        <w:t xml:space="preserve"> și </w:t>
      </w:r>
      <w:r>
        <w:t xml:space="preserve">resursele de tip imagine, audio sau video. Pentru accesarea acestor resurse se face cu ajutorul unei adrese URI, prin protocolul HTTP. Acest protocol este utilizat pentru a sustine cererile de acces la resursele identificate prin URI. </w:t>
      </w:r>
    </w:p>
    <w:p w:rsidR="00BC6B3A" w:rsidRDefault="009B7A64">
      <w:r w:rsidRPr="009B7A64">
        <w:t>O aplicatie web reprezinta o colecție interconectată de pagini web cu conținut generat dinamic, menită să ofere utilizatorilor o funcționalitate specifică. Interacțiunea dintre aplicație</w:t>
      </w:r>
      <w:r w:rsidR="00BC6B3A">
        <w:t xml:space="preserve"> și </w:t>
      </w:r>
      <w:r w:rsidRPr="009B7A64">
        <w:t xml:space="preserve">utilizatori are loc printr-o interfață web. Orice aplicatie web are la baza arhitectura Client- Server, iar maparea peste aceste componente se face extrem de simplu dacă considerăm că orice browser prin care dorim sa obținem accesul la resursele expuse de aplicație reprezintă Clientul, iar Serverul este cel care răspunde interogărilor pe care clientul le trimite. </w:t>
      </w:r>
    </w:p>
    <w:p w:rsidR="004A5D53" w:rsidRDefault="00BC6B3A">
      <w:r>
        <w:t>Pentru transmiterea interogarilor si a mesajelor, browserul deschide o conexiune catre server prin care ii va trimite un mesaj in care se descrie operatia care se doreste a fi efectuata. In urma trimiterii acestui mesaj, serverul descrie operatia care se doreste a fi efectuata.</w:t>
      </w:r>
      <w:r w:rsidR="00A534A4">
        <w:t xml:space="preserve"> In urma trimiterii acestui mesaj, serverul verifica daca resursa este disponibila si daca poate sa fie oferita spre afisare. Chiar daca pe server se gaseste resursa respectiva sau nu, clientul va primi un mesaj, ori de eroare, ori de success, impreuna cu continutul resursei accesate de catre utilizator.</w:t>
      </w:r>
    </w:p>
    <w:p w:rsidR="00982B29" w:rsidRDefault="004A5D53">
      <w:pPr>
        <w:rPr>
          <w:sz w:val="23"/>
          <w:szCs w:val="23"/>
        </w:rPr>
      </w:pPr>
      <w:r>
        <w:t xml:space="preserve">Cererile importante si folosite cel mai des in protocolul HTTP sunt GET si POST. </w:t>
      </w:r>
      <w:r w:rsidRPr="004A5D53">
        <w:t>GET este adesea utilizat pentru a obține resursele daca acestea sunt disponibile, iar POST oferă posibilitatea introducerii de date in conținutul mesajului transmis serverului.</w:t>
      </w:r>
      <w:r>
        <w:rPr>
          <w:sz w:val="23"/>
          <w:szCs w:val="23"/>
        </w:rPr>
        <w:t xml:space="preserve"> </w:t>
      </w:r>
    </w:p>
    <w:p w:rsidR="00982B29" w:rsidRDefault="00982B29" w:rsidP="00982B29">
      <w:pPr>
        <w:pStyle w:val="Heading2"/>
        <w:numPr>
          <w:ilvl w:val="1"/>
          <w:numId w:val="1"/>
        </w:numPr>
      </w:pPr>
      <w:bookmarkStart w:id="13" w:name="_Toc453628624"/>
      <w:r>
        <w:t>Comunicare in timp real</w:t>
      </w:r>
      <w:bookmarkEnd w:id="13"/>
    </w:p>
    <w:p w:rsidR="00982B29" w:rsidRDefault="004E6DEF" w:rsidP="00982B29">
      <w:r>
        <w:t>Comunicarea in timp inseamna o telecomunicatie in orice mod, in care utilizatorii pot interschimba orice fel de informatii, text, audio sau video, instant sau cu intarzieri foarte mici.</w:t>
      </w:r>
    </w:p>
    <w:p w:rsidR="004A6492" w:rsidRDefault="00152D10" w:rsidP="004A6492">
      <w:pPr>
        <w:ind w:firstLine="0"/>
      </w:pPr>
      <w:r>
        <w:rPr>
          <w:noProof/>
        </w:rPr>
        <w:lastRenderedPageBreak/>
        <w:drawing>
          <wp:anchor distT="0" distB="0" distL="114300" distR="114300" simplePos="0" relativeHeight="251659776" behindDoc="0" locked="0" layoutInCell="1" allowOverlap="1" wp14:anchorId="50747F35" wp14:editId="204102C7">
            <wp:simplePos x="0" y="0"/>
            <wp:positionH relativeFrom="column">
              <wp:posOffset>1457325</wp:posOffset>
            </wp:positionH>
            <wp:positionV relativeFrom="paragraph">
              <wp:posOffset>480695</wp:posOffset>
            </wp:positionV>
            <wp:extent cx="3525520" cy="2771775"/>
            <wp:effectExtent l="0" t="0" r="0" b="9525"/>
            <wp:wrapTopAndBottom/>
            <wp:docPr id="3" name="Picture 3" descr="C:\Users\Arctigor\Desktop\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tigor\Desktop\r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492">
        <w:t>In figura 3.1, se poate observa elementele care construiesc comunicarea in timp real, si cum sunt conectate la utilizator.</w:t>
      </w:r>
    </w:p>
    <w:p w:rsidR="00152D10" w:rsidRDefault="00152D10" w:rsidP="004A6492">
      <w:pPr>
        <w:jc w:val="center"/>
      </w:pPr>
    </w:p>
    <w:p w:rsidR="004A6492" w:rsidRDefault="004A6492" w:rsidP="004A6492">
      <w:pPr>
        <w:jc w:val="center"/>
      </w:pPr>
      <w:r>
        <w:t>figura 3.1</w:t>
      </w:r>
    </w:p>
    <w:p w:rsidR="00152D10" w:rsidRDefault="00152D10" w:rsidP="004A6492">
      <w:pPr>
        <w:jc w:val="center"/>
      </w:pPr>
    </w:p>
    <w:p w:rsidR="00D65B79" w:rsidRDefault="00D65B79" w:rsidP="00982B29">
      <w:r>
        <w:t>Comunicarea reala se poate imparti in doua moduri: comunicare half-duplex si comunicare full duplex. In comunicare half-duplex, informatiile pot fi transmise in ambele directii, dar nu in acelasi timp, in schimb comunicarea full-duplex, informatiile se pot transmite in ambele directii, in acelasi timp. In general cand vorbim despre RTC, atunci intelegem comunicare peer-to-peer, nu broadcast sau multicast.</w:t>
      </w:r>
    </w:p>
    <w:p w:rsidR="00152D10" w:rsidRPr="00982B29" w:rsidRDefault="00CF36D2" w:rsidP="00982B29">
      <w:r>
        <w:t>In comunicare in t</w:t>
      </w:r>
      <w:r w:rsidR="00FF4AED">
        <w:t>imp real, exista intotdeauna o cale directa intre sursa si destinatie, fara ca informa</w:t>
      </w:r>
      <w:r w:rsidR="00C1485B">
        <w:t>tiile sa fie stocate undeva pe durata transmiterii informatiilor.</w:t>
      </w:r>
      <w:r w:rsidR="00F97F71">
        <w:t xml:space="preserve"> In comparatie </w:t>
      </w:r>
      <w:r w:rsidR="00FA0281">
        <w:t>cu comunicarile de tip</w:t>
      </w:r>
      <w:r w:rsidR="00F97F71">
        <w:t xml:space="preserve"> </w:t>
      </w:r>
      <w:r w:rsidR="00F97F71">
        <w:rPr>
          <w:i/>
        </w:rPr>
        <w:t>timeshifting</w:t>
      </w:r>
      <w:r w:rsidR="00F97F71">
        <w:t>, informatiile sunt intotdeauna stocate undeva pe un server.</w:t>
      </w:r>
      <w:r w:rsidR="00FA0281">
        <w:t xml:space="preserve"> In aceasta categorie de timeshifting intra comunicarile prin mail sau comunicare prin commenturi ale retelei de socializare Facebook, unde informatiile sunt salvate pe server, iar intre transmiterea si receptia informatiilor exista o anumita intarziere.</w:t>
      </w:r>
      <w:r w:rsidR="0046316D">
        <w:t xml:space="preserve"> In categoria comunicarii in timp real intra urmatoarele: comunicare prin telefon, prin mesaje instante, VoIP, conferinte audio/video, si multe altele.</w:t>
      </w:r>
      <w:r w:rsidR="00FA0281">
        <w:t xml:space="preserve"> </w:t>
      </w:r>
      <w:r w:rsidR="00F97F71">
        <w:t xml:space="preserve"> </w:t>
      </w:r>
      <w:r w:rsidR="00347634">
        <w:t xml:space="preserve"> </w:t>
      </w:r>
    </w:p>
    <w:p w:rsidR="009A73ED" w:rsidRDefault="009A73ED" w:rsidP="009A73ED">
      <w:pPr>
        <w:pStyle w:val="Heading2"/>
        <w:numPr>
          <w:ilvl w:val="1"/>
          <w:numId w:val="1"/>
        </w:numPr>
      </w:pPr>
      <w:bookmarkStart w:id="14" w:name="_Toc453628625"/>
      <w:r>
        <w:lastRenderedPageBreak/>
        <w:t>WebRTC</w:t>
      </w:r>
      <w:bookmarkEnd w:id="14"/>
    </w:p>
    <w:p w:rsidR="009A73ED" w:rsidRDefault="009A73ED" w:rsidP="009C4D97">
      <w:r>
        <w:t xml:space="preserve">In acest subcapitol se va descrie </w:t>
      </w:r>
      <w:r w:rsidR="00256A2F">
        <w:t>ce inseamna tehnologia WebRTC, si cum s-a ajuns sa existe comunicare in timp real pe web, fara a folosi librarii externe sau pluginuri.</w:t>
      </w:r>
    </w:p>
    <w:p w:rsidR="00804C28" w:rsidRDefault="001B6B61" w:rsidP="009C4D97">
      <w:r>
        <w:t>WebRTC este un proiect utilizabil de toata lumea ce asigura comunicare in timp real prin browsere de web si aplicatii mobile. Misiunea de la inceput a fost de a oferi functionalitati de calitate RTC, si care sa se poata integra in diferite platforme mobile sau web, care permite comunicare prin un set de protocoale.</w:t>
      </w:r>
      <w:r w:rsidR="003A73D5">
        <w:t xml:space="preserve"> WebRTC este sustinut de diferite platforme cum ar fi Chrome, Mozilla sau Opera, si este intretinut de echipele de la Google Chrome.</w:t>
      </w:r>
    </w:p>
    <w:p w:rsidR="00062368" w:rsidRDefault="00E131AA" w:rsidP="009C4D97">
      <w:r>
        <w:t>In Mai, 2011, Google a pornit un proiect open-source, pentru RTC pe web numit WebRTC.[2]</w:t>
      </w:r>
      <w:r w:rsidR="00965C2C">
        <w:t xml:space="preserve"> </w:t>
      </w:r>
      <w:r w:rsidR="00293812">
        <w:t>Dupa a</w:t>
      </w:r>
      <w:r w:rsidR="00965C2C">
        <w:t xml:space="preserve">cest proiect, </w:t>
      </w:r>
      <w:r w:rsidR="00293812">
        <w:t>s-</w:t>
      </w:r>
      <w:r w:rsidR="00965C2C">
        <w:t>a pornit</w:t>
      </w:r>
      <w:r w:rsidR="00293812">
        <w:t xml:space="preserve"> si</w:t>
      </w:r>
      <w:r w:rsidR="00965C2C">
        <w:t xml:space="preserve"> o serie de lucruri pentru standardizarea protocoalerol relevante in IETF</w:t>
      </w:r>
      <w:r w:rsidR="008A0DE5">
        <w:t>[3]</w:t>
      </w:r>
      <w:r w:rsidR="00965C2C">
        <w:t xml:space="preserve"> si pentru API-ul respectiv W3C.</w:t>
      </w:r>
      <w:r w:rsidR="008A0DE5">
        <w:t>[4]</w:t>
      </w:r>
      <w:r w:rsidR="00293812">
        <w:t xml:space="preserve"> </w:t>
      </w:r>
      <w:r w:rsidR="008F1AAB">
        <w:t>API-ul a fost facut dupa un proiect anterior facut de WHATWG[6] si a fost referit ca si ConnectionPeer API, iar implementarea conceptului pre-sandardelor a fost facuta la Ericsson Labs.[7]</w:t>
      </w:r>
    </w:p>
    <w:p w:rsidR="007E0D71" w:rsidRDefault="009D2897" w:rsidP="009C4D97">
      <w:r>
        <w:t>WebRTC vine cu o gama mare de functionalitati ce permite comunicarea prin text, audio si video, doar prin folosirea browserului.</w:t>
      </w:r>
      <w:r w:rsidR="00665DE0">
        <w:t xml:space="preserve"> </w:t>
      </w:r>
      <w:r w:rsidR="00E03596">
        <w:t>WebRTC-ul permite si partajarea fisierelor sau a ecranului utilizatorului, dar si multe altele.</w:t>
      </w:r>
      <w:r w:rsidR="00AA71B2">
        <w:t xml:space="preserve"> </w:t>
      </w:r>
    </w:p>
    <w:p w:rsidR="008C6DA3" w:rsidRDefault="007E0D71" w:rsidP="009C4D97">
      <w:r>
        <w:t>Tehnologia vine cu avantaje mari, cand este vorba de RTC. In primul rand, functionalitatile oferite sunt usor folosite si implementate, si nu este nevoie folosirea unei liberarii externe sau pluginuri de browsere. Tot ce este nevoie este folosirea unui protocol de instantiere a semnalelor, ce are rolul de a transmite informatii de conexiune de la un client la altul.</w:t>
      </w:r>
      <w:r w:rsidR="008C7D2C">
        <w:t xml:space="preserve"> Al doilea avantaj este ca forteaza programatorii de web sa implementeze propria lor securitate si incriptarea datelor.</w:t>
      </w:r>
    </w:p>
    <w:p w:rsidR="00B160B1" w:rsidRDefault="00091C45" w:rsidP="009C4D97">
      <w:r>
        <w:t xml:space="preserve"> Avantajele acestei tehnologii se raspandesc nu numai in afara companiilor, ci si in interiorul lor. Reduce costul telefoanelor interne prin inlocuirea lor cu aplicatie WebRTC, si poate oferi comunicare bogata si neintrerupta intre clienti si angajati.</w:t>
      </w:r>
    </w:p>
    <w:p w:rsidR="004E4F75" w:rsidRPr="004114C2" w:rsidRDefault="004E4F75" w:rsidP="004E4F75">
      <w:pPr>
        <w:pStyle w:val="Heading3"/>
        <w:numPr>
          <w:ilvl w:val="2"/>
          <w:numId w:val="1"/>
        </w:numPr>
      </w:pPr>
      <w:bookmarkStart w:id="15" w:name="_Toc453628626"/>
      <w:r>
        <w:t>Arhitectura WebRTC</w:t>
      </w:r>
      <w:bookmarkEnd w:id="15"/>
    </w:p>
    <w:p w:rsidR="004E4F75" w:rsidRDefault="004E4F75" w:rsidP="009C4D97"/>
    <w:p w:rsidR="006B0314" w:rsidRDefault="007E0D71" w:rsidP="009C4D97">
      <w:r>
        <w:t xml:space="preserve"> </w:t>
      </w:r>
      <w:r w:rsidR="00796E90">
        <w:t>Arhitectura WebRTC-ului este una complexa, dar folosirea functionalitatilor oferite de aceasta tehnologia este usoara. Arhitectura a fost creata astfel, incat programatorii sa poata folosi si integra cu usurinta functionalitatile WebRTC-ului, iar utilizatorii sa poata folosi aplicatiile web fara descarcarea a unei librarii externe sau pluginuri pentru browseri.</w:t>
      </w:r>
    </w:p>
    <w:p w:rsidR="00422DD8" w:rsidRDefault="006B0314" w:rsidP="009C4D97">
      <w:r>
        <w:t xml:space="preserve">Arhitectura totala se poate observa in figura </w:t>
      </w:r>
      <w:r w:rsidR="009E23EF">
        <w:t>urmatoare</w:t>
      </w:r>
      <w:r w:rsidR="00074ACC">
        <w:t>:</w:t>
      </w:r>
    </w:p>
    <w:p w:rsidR="00074ACC" w:rsidRDefault="00074ACC" w:rsidP="00796E90"/>
    <w:p w:rsidR="009E23EF" w:rsidRDefault="006B0314" w:rsidP="00796E90">
      <w:r>
        <w:t>.</w:t>
      </w:r>
    </w:p>
    <w:p w:rsidR="009E23EF" w:rsidRDefault="005D14C0" w:rsidP="00796E90">
      <w:r>
        <w:rPr>
          <w:noProof/>
        </w:rPr>
        <w:lastRenderedPageBreak/>
        <w:drawing>
          <wp:anchor distT="0" distB="0" distL="114300" distR="114300" simplePos="0" relativeHeight="251661824" behindDoc="1" locked="0" layoutInCell="1" allowOverlap="1" wp14:anchorId="65B465CA" wp14:editId="54B1DDF8">
            <wp:simplePos x="0" y="0"/>
            <wp:positionH relativeFrom="column">
              <wp:posOffset>-107950</wp:posOffset>
            </wp:positionH>
            <wp:positionV relativeFrom="paragraph">
              <wp:posOffset>334010</wp:posOffset>
            </wp:positionV>
            <wp:extent cx="6232525" cy="4057650"/>
            <wp:effectExtent l="0" t="0" r="0" b="0"/>
            <wp:wrapTopAndBottom/>
            <wp:docPr id="5" name="Picture 5" descr="C:\Users\Arctigor\Desktop\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tigor\Desktop\webrtc-public-diagram-for-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2525" cy="4057650"/>
                    </a:xfrm>
                    <a:prstGeom prst="rect">
                      <a:avLst/>
                    </a:prstGeom>
                    <a:noFill/>
                    <a:ln>
                      <a:noFill/>
                    </a:ln>
                  </pic:spPr>
                </pic:pic>
              </a:graphicData>
            </a:graphic>
          </wp:anchor>
        </w:drawing>
      </w:r>
    </w:p>
    <w:p w:rsidR="005D14C0" w:rsidRDefault="009C4D97" w:rsidP="005D14C0">
      <w:pPr>
        <w:pStyle w:val="NormalWeb"/>
        <w:shd w:val="clear" w:color="auto" w:fill="FFFFFF"/>
        <w:spacing w:before="0" w:beforeAutospacing="0" w:after="150" w:afterAutospacing="0" w:line="300" w:lineRule="atLeast"/>
        <w:jc w:val="center"/>
        <w:rPr>
          <w:color w:val="333333"/>
        </w:rPr>
      </w:pPr>
      <w:r w:rsidRPr="005D14C0">
        <w:rPr>
          <w:color w:val="333333"/>
        </w:rPr>
        <w:t>F</w:t>
      </w:r>
      <w:r w:rsidR="005D14C0" w:rsidRPr="005D14C0">
        <w:rPr>
          <w:color w:val="333333"/>
        </w:rPr>
        <w:t>ig</w:t>
      </w:r>
    </w:p>
    <w:p w:rsidR="009C4D97" w:rsidRDefault="009C4D97" w:rsidP="00892571">
      <w:pPr>
        <w:pStyle w:val="NormalWeb"/>
        <w:shd w:val="clear" w:color="auto" w:fill="FFFFFF"/>
        <w:spacing w:before="0" w:beforeAutospacing="0" w:after="150" w:afterAutospacing="0"/>
        <w:jc w:val="both"/>
        <w:rPr>
          <w:color w:val="333333"/>
        </w:rPr>
      </w:pPr>
    </w:p>
    <w:p w:rsidR="009C4D97" w:rsidRPr="00892571" w:rsidRDefault="009C4D97" w:rsidP="007F2B33">
      <w:r w:rsidRPr="00892571">
        <w:t>La prima vedere se pot observa doua layeri distincte:</w:t>
      </w:r>
    </w:p>
    <w:p w:rsidR="009C4D97" w:rsidRPr="00892571" w:rsidRDefault="009C4D97" w:rsidP="00892571">
      <w:pPr>
        <w:pStyle w:val="ListParagraph"/>
        <w:numPr>
          <w:ilvl w:val="0"/>
          <w:numId w:val="13"/>
        </w:numPr>
      </w:pPr>
      <w:r w:rsidRPr="00892571">
        <w:t>Programatorii de browseri sunt interesati in API-ul de WebRTC C++</w:t>
      </w:r>
    </w:p>
    <w:p w:rsidR="009C4D97" w:rsidRPr="00892571" w:rsidRDefault="009C4D97" w:rsidP="00892571">
      <w:pPr>
        <w:pStyle w:val="ListParagraph"/>
        <w:numPr>
          <w:ilvl w:val="0"/>
          <w:numId w:val="13"/>
        </w:numPr>
      </w:pPr>
      <w:r w:rsidRPr="00892571">
        <w:t>Programatorii de aplicatii web sunt interesanti de API-ul de Web</w:t>
      </w:r>
    </w:p>
    <w:p w:rsidR="009C4D97" w:rsidRPr="00892571" w:rsidRDefault="009C4D97" w:rsidP="007F2B33">
      <w:r w:rsidRPr="00892571">
        <w:t xml:space="preserve">Aplicatiile web vor folosi cabalititatiile de comunicare in timp real oferite de API-ul de Web, oferit de tehnologia WebRTC. </w:t>
      </w:r>
    </w:p>
    <w:p w:rsidR="004E4F75" w:rsidRDefault="00892571" w:rsidP="004E4F75">
      <w:pPr>
        <w:pStyle w:val="NormalWeb"/>
        <w:shd w:val="clear" w:color="auto" w:fill="FFFFFF"/>
        <w:spacing w:before="0" w:beforeAutospacing="0" w:after="150" w:afterAutospacing="0"/>
        <w:ind w:firstLine="720"/>
        <w:jc w:val="both"/>
        <w:rPr>
          <w:color w:val="333333"/>
        </w:rPr>
      </w:pPr>
      <w:r>
        <w:rPr>
          <w:color w:val="333333"/>
        </w:rPr>
        <w:t>Multe componente sunt abstractizate, oferind creatorilor de aplicatii web sa implementeze propriile lor modalitati de gestiune a datelor cum ar fi componenta de transport is sesiuni folosit pentru diferite protocoale de transport, componenta de STUN/ICE care este folosit pentru stabilirea conexiunii sau componenta de gestionare a sesiunilor.</w:t>
      </w:r>
    </w:p>
    <w:p w:rsidR="00F02F80" w:rsidRDefault="00F02F80" w:rsidP="00F02F80">
      <w:pPr>
        <w:pStyle w:val="Heading3"/>
        <w:numPr>
          <w:ilvl w:val="2"/>
          <w:numId w:val="1"/>
        </w:numPr>
      </w:pPr>
      <w:bookmarkStart w:id="16" w:name="_Toc453628627"/>
      <w:r>
        <w:lastRenderedPageBreak/>
        <w:t>Media Path</w:t>
      </w:r>
      <w:bookmarkEnd w:id="16"/>
    </w:p>
    <w:p w:rsidR="00265356" w:rsidRDefault="00265356" w:rsidP="00265356">
      <w:r>
        <w:t>Pentru calea de media se foloseste Real Time Protocol (RTP). Conform schitelor de specificatii [5], se considera urmatoarele topologii, ce se pot implementa cu WebRTC.</w:t>
      </w:r>
    </w:p>
    <w:p w:rsidR="003C155E" w:rsidRDefault="003C155E" w:rsidP="00265356">
      <w:pPr>
        <w:rPr>
          <w:b/>
        </w:rPr>
      </w:pPr>
      <w:r w:rsidRPr="003C155E">
        <w:rPr>
          <w:b/>
        </w:rPr>
        <w:t xml:space="preserve">Peer-to-peer </w:t>
      </w:r>
    </w:p>
    <w:p w:rsidR="003C155E" w:rsidRPr="003C155E" w:rsidRDefault="003C155E" w:rsidP="00265356">
      <w:pPr>
        <w:rPr>
          <w:b/>
        </w:rPr>
      </w:pPr>
    </w:p>
    <w:p w:rsidR="009C4D97" w:rsidRDefault="003C155E" w:rsidP="00CC5758">
      <w:pPr>
        <w:pStyle w:val="NormalWeb"/>
        <w:shd w:val="clear" w:color="auto" w:fill="FFFFFF"/>
        <w:spacing w:before="0" w:beforeAutospacing="0" w:after="150" w:afterAutospacing="0"/>
        <w:ind w:firstLine="360"/>
        <w:jc w:val="both"/>
        <w:rPr>
          <w:color w:val="333333"/>
        </w:rPr>
      </w:pPr>
      <w:r w:rsidRPr="003C155E">
        <w:rPr>
          <w:b/>
          <w:noProof/>
        </w:rPr>
        <w:drawing>
          <wp:inline distT="0" distB="0" distL="0" distR="0" wp14:anchorId="101549B9" wp14:editId="1BB9E8FE">
            <wp:extent cx="1704975" cy="60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p>
    <w:p w:rsidR="003C155E" w:rsidRDefault="003C155E" w:rsidP="00CC5758">
      <w:pPr>
        <w:pStyle w:val="NormalWeb"/>
        <w:shd w:val="clear" w:color="auto" w:fill="FFFFFF"/>
        <w:spacing w:before="0" w:beforeAutospacing="0" w:after="150" w:afterAutospacing="0"/>
        <w:ind w:firstLine="360"/>
        <w:jc w:val="both"/>
        <w:rPr>
          <w:color w:val="333333"/>
        </w:rPr>
      </w:pPr>
      <w:r>
        <w:rPr>
          <w:color w:val="333333"/>
        </w:rPr>
        <w:t>Figura x</w:t>
      </w:r>
    </w:p>
    <w:p w:rsidR="003C155E" w:rsidRDefault="003C155E" w:rsidP="003C155E">
      <w:r w:rsidRPr="003C155E">
        <w:t xml:space="preserve">Este </w:t>
      </w:r>
      <w:r>
        <w:t>cazul standard de utilizare</w:t>
      </w:r>
      <w:r w:rsidR="002C5BB6">
        <w:t xml:space="preserve"> pentru RTC, o conexiune unica point-to-point cu clientii respectivi implementand WebRTC.</w:t>
      </w:r>
    </w:p>
    <w:p w:rsidR="004C2A44" w:rsidRDefault="004C2A44" w:rsidP="003C155E">
      <w:r>
        <w:rPr>
          <w:b/>
        </w:rPr>
        <w:t>Multi-Unicast</w:t>
      </w:r>
    </w:p>
    <w:p w:rsidR="004C2A44" w:rsidRDefault="004C2A44" w:rsidP="003C155E">
      <w:r w:rsidRPr="004C2A44">
        <w:rPr>
          <w:noProof/>
        </w:rPr>
        <w:drawing>
          <wp:inline distT="0" distB="0" distL="0" distR="0">
            <wp:extent cx="17049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590675"/>
                    </a:xfrm>
                    <a:prstGeom prst="rect">
                      <a:avLst/>
                    </a:prstGeom>
                    <a:noFill/>
                    <a:ln>
                      <a:noFill/>
                    </a:ln>
                  </pic:spPr>
                </pic:pic>
              </a:graphicData>
            </a:graphic>
          </wp:inline>
        </w:drawing>
      </w:r>
    </w:p>
    <w:p w:rsidR="008A182A" w:rsidRDefault="008A182A" w:rsidP="003C155E">
      <w:r>
        <w:t>Figura x</w:t>
      </w:r>
    </w:p>
    <w:p w:rsidR="004C2A44" w:rsidRDefault="004C2A44" w:rsidP="003C155E">
      <w:r>
        <w:t>In aceasta topologie sunt stabilite mai multe conexiuni de WebRTC. Dezavantajul acestei topologii este ca creste cererea de bandwidth si de retea la cresterea utilizatorilor, care intra in aceasta topologie.</w:t>
      </w:r>
    </w:p>
    <w:p w:rsidR="008A182A" w:rsidRDefault="008A182A" w:rsidP="003C155E">
      <w:r>
        <w:rPr>
          <w:b/>
        </w:rPr>
        <w:t>Mixer RTP cu doar un Unicast</w:t>
      </w:r>
    </w:p>
    <w:p w:rsidR="008A182A" w:rsidRDefault="008A182A" w:rsidP="003C155E">
      <w:r w:rsidRPr="008A182A">
        <w:rPr>
          <w:noProof/>
        </w:rPr>
        <w:drawing>
          <wp:inline distT="0" distB="0" distL="0" distR="0">
            <wp:extent cx="39528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1381125"/>
                    </a:xfrm>
                    <a:prstGeom prst="rect">
                      <a:avLst/>
                    </a:prstGeom>
                    <a:noFill/>
                    <a:ln>
                      <a:noFill/>
                    </a:ln>
                  </pic:spPr>
                </pic:pic>
              </a:graphicData>
            </a:graphic>
          </wp:inline>
        </w:drawing>
      </w:r>
    </w:p>
    <w:p w:rsidR="008A182A" w:rsidRDefault="008A182A" w:rsidP="003C155E">
      <w:r>
        <w:t>Figura x</w:t>
      </w:r>
    </w:p>
    <w:p w:rsidR="008A182A" w:rsidRDefault="008A182A" w:rsidP="003C155E">
      <w:r>
        <w:lastRenderedPageBreak/>
        <w:t>Mixerul RTP este un punct centralizat care are rolul unui client RTC, dar care are si controlul asupra auido/video-ului folosit in conferinte. Acest client are responsabilitatea de a optimiza toate streamurile si latimea de banda, creand un singur stream ce va fi transmis in continuare.</w:t>
      </w:r>
    </w:p>
    <w:p w:rsidR="000C0005" w:rsidRPr="008A182A" w:rsidRDefault="000C0005" w:rsidP="003C155E"/>
    <w:p w:rsidR="007F2B33" w:rsidRDefault="007F2B33" w:rsidP="007F2B33">
      <w:pPr>
        <w:pStyle w:val="Heading2"/>
        <w:numPr>
          <w:ilvl w:val="1"/>
          <w:numId w:val="1"/>
        </w:numPr>
      </w:pPr>
      <w:bookmarkStart w:id="17" w:name="_Toc453628628"/>
      <w:r>
        <w:t>WebRTC vs WebSockets</w:t>
      </w:r>
      <w:bookmarkEnd w:id="17"/>
    </w:p>
    <w:p w:rsidR="00EC77FF" w:rsidRDefault="009234A5" w:rsidP="007F2B33">
      <w:r>
        <w:t>Pentru a implementa o aplicatie web, exista mai multe tehnologii, care sa ofere posibilitatea de a comunica intr-o retea, sau in afara retelei, in timp real. Aceste tehnologii se pot folosi atat separat, cat si combinat, si din cauza aceasta se pot folosi avantajele unor tehnologii fara a se gandi la dezavantajele oferite de celelalte tehnologii.</w:t>
      </w:r>
    </w:p>
    <w:p w:rsidR="003902BF" w:rsidRDefault="00EC77FF" w:rsidP="007F2B33">
      <w:r>
        <w:t>Una dintre aceste tehnologii este WebSockets. WebSockets este o tehnologie web care ofera comunicare bidirectionala prin protocolul TCP. Este folosita pentru comunicare client-server si server-client, la aplicatii web.</w:t>
      </w:r>
      <w:r w:rsidR="00A83293">
        <w:t xml:space="preserve"> Protocolul  WebSocket a fost standardizat prima data de IETF, dupa care a fost standardizat API-ul de WebSocket de catre W3C.</w:t>
      </w:r>
      <w:r w:rsidR="003902BF">
        <w:t xml:space="preserve"> </w:t>
      </w:r>
      <w:r w:rsidR="00316F48">
        <w:t>[x]</w:t>
      </w:r>
    </w:p>
    <w:p w:rsidR="00EC77FF" w:rsidRDefault="003902BF" w:rsidP="007F2B33">
      <w:r>
        <w:t xml:space="preserve">Conexiunea  este stabilita folosind porturile </w:t>
      </w:r>
      <w:r w:rsidR="000A6886">
        <w:t>80 si 443 in mod implicit.</w:t>
      </w:r>
      <w:r w:rsidR="00756CDF">
        <w:t xml:space="preserve"> WebSockets fiin bazat pe protocolul TCP, relatia intre protocolul WebSo</w:t>
      </w:r>
      <w:r w:rsidR="00316F48">
        <w:t>cket si HTTP e de tip handshake, iar potrivit standarului RFC6455, protocolul WebSocket este alcatuit din 2 parti: partea de handshake si transferul de date.</w:t>
      </w:r>
      <w:r w:rsidR="00621CF8">
        <w:t>[x]</w:t>
      </w:r>
    </w:p>
    <w:p w:rsidR="0089447F" w:rsidRDefault="0089447F" w:rsidP="007F2B33">
      <w:r>
        <w:t>Ca si functionalitate, prima data trebuie stabilita conexiunea intre client si server. Acest lucru se face prin trimiterea mesajelor de handshake intre client si server. Daca handshakeul dintre client si server s-a stabilit cu succes, atunci atat clientul, cat si serverul, poate sa trimita date sau mesaje, deoarece conexiunea este bidirectionala. Dupa ce s-au trimis datele si mesajele, conexiunea intre client si server si poate inchide.</w:t>
      </w:r>
    </w:p>
    <w:p w:rsidR="009E23EF" w:rsidRDefault="004D5FF0" w:rsidP="007F2B33">
      <w:r>
        <w:t xml:space="preserve"> In urma acestor informatii, s-a facut o comparatie intre tehnologia de WebRTC si WebSockets, iar rezultatul se poate vedea in urmatorul tabel:</w:t>
      </w:r>
    </w:p>
    <w:p w:rsidR="009E23EF" w:rsidRDefault="009E23EF" w:rsidP="00796E90"/>
    <w:tbl>
      <w:tblPr>
        <w:tblStyle w:val="TableGrid"/>
        <w:tblW w:w="9350" w:type="dxa"/>
        <w:tblLook w:val="04A0" w:firstRow="1" w:lastRow="0" w:firstColumn="1" w:lastColumn="0" w:noHBand="0" w:noVBand="1"/>
      </w:tblPr>
      <w:tblGrid>
        <w:gridCol w:w="4675"/>
        <w:gridCol w:w="4675"/>
      </w:tblGrid>
      <w:tr w:rsidR="000810FA" w:rsidTr="001035E5">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WebRTC</w:t>
            </w:r>
          </w:p>
        </w:tc>
        <w:tc>
          <w:tcPr>
            <w:tcW w:w="4675" w:type="dxa"/>
          </w:tcPr>
          <w:p w:rsidR="00E50452" w:rsidRPr="00917A7C" w:rsidRDefault="00E50452" w:rsidP="003902BF">
            <w:pPr>
              <w:jc w:val="center"/>
              <w:rPr>
                <w:rFonts w:ascii="Times New Roman" w:hAnsi="Times New Roman" w:cs="Times New Roman"/>
                <w:sz w:val="24"/>
                <w:szCs w:val="24"/>
              </w:rPr>
            </w:pPr>
            <w:r w:rsidRPr="00917A7C">
              <w:rPr>
                <w:rFonts w:ascii="Times New Roman" w:hAnsi="Times New Roman" w:cs="Times New Roman"/>
                <w:sz w:val="24"/>
                <w:szCs w:val="24"/>
              </w:rPr>
              <w:t>WebScockets</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Peer-to-Peer</w:t>
            </w:r>
          </w:p>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Acesta este principalul avantaj folosind WebRTC, deoarece nu este nevoie de un webserver pentru transmiterea datelor</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WebSockets are nevoie de un webserver centralizat pentru a trimite datele, mesajele sau imagini de video.</w:t>
            </w:r>
          </w:p>
        </w:tc>
      </w:tr>
      <w:tr w:rsidR="000810FA" w:rsidRPr="00D92BD3" w:rsidTr="001035E5">
        <w:tc>
          <w:tcPr>
            <w:tcW w:w="4675" w:type="dxa"/>
          </w:tcPr>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Comunicarea este bidirecta intre client-client;</w:t>
            </w:r>
          </w:p>
          <w:p w:rsidR="00CF2098"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Are nevoie de un serviciu extern, numit signalling, prin care se transmit informatii de retea pentru stabilirea conexiunii.</w:t>
            </w:r>
          </w:p>
          <w:p w:rsidR="00E50452" w:rsidRPr="00917A7C" w:rsidRDefault="00CF2098" w:rsidP="003902BF">
            <w:pPr>
              <w:rPr>
                <w:rFonts w:ascii="Times New Roman" w:hAnsi="Times New Roman" w:cs="Times New Roman"/>
                <w:sz w:val="24"/>
                <w:szCs w:val="24"/>
              </w:rPr>
            </w:pPr>
            <w:r w:rsidRPr="00917A7C">
              <w:rPr>
                <w:rFonts w:ascii="Times New Roman" w:hAnsi="Times New Roman" w:cs="Times New Roman"/>
                <w:sz w:val="24"/>
                <w:szCs w:val="24"/>
              </w:rPr>
              <w:t xml:space="preserve">Pentru implementarea unui serviciu de signalling se poate folosi WebSockets, sau </w:t>
            </w:r>
            <w:r w:rsidRPr="00917A7C">
              <w:rPr>
                <w:rFonts w:ascii="Times New Roman" w:hAnsi="Times New Roman" w:cs="Times New Roman"/>
                <w:sz w:val="24"/>
                <w:szCs w:val="24"/>
              </w:rPr>
              <w:lastRenderedPageBreak/>
              <w:t>diferite librarii care au la baza lor implementare de socketuri (ex. Socket.io)</w:t>
            </w:r>
          </w:p>
        </w:tc>
        <w:tc>
          <w:tcPr>
            <w:tcW w:w="4675" w:type="dxa"/>
          </w:tcPr>
          <w:p w:rsidR="00E50452" w:rsidRPr="00917A7C" w:rsidRDefault="008F42B7" w:rsidP="003902BF">
            <w:pPr>
              <w:rPr>
                <w:rFonts w:ascii="Times New Roman" w:hAnsi="Times New Roman" w:cs="Times New Roman"/>
                <w:sz w:val="24"/>
                <w:szCs w:val="24"/>
              </w:rPr>
            </w:pPr>
            <w:r w:rsidRPr="00917A7C">
              <w:rPr>
                <w:rFonts w:ascii="Times New Roman" w:hAnsi="Times New Roman" w:cs="Times New Roman"/>
                <w:sz w:val="24"/>
                <w:szCs w:val="24"/>
              </w:rPr>
              <w:lastRenderedPageBreak/>
              <w:t>Comunicarea este bidirecta intre client-server-client</w:t>
            </w:r>
            <w:r w:rsidR="00CF2098" w:rsidRPr="00917A7C">
              <w:rPr>
                <w:rFonts w:ascii="Times New Roman" w:hAnsi="Times New Roman" w:cs="Times New Roman"/>
                <w:sz w:val="24"/>
                <w:szCs w:val="24"/>
              </w:rPr>
              <w:t>, reducand astfel viteza de a trimite date de la un client la altul</w:t>
            </w:r>
          </w:p>
        </w:tc>
      </w:tr>
      <w:tr w:rsidR="000810FA" w:rsidRPr="00D92BD3" w:rsidTr="001035E5">
        <w:tc>
          <w:tcPr>
            <w:tcW w:w="4675" w:type="dxa"/>
          </w:tcPr>
          <w:p w:rsidR="00E50452" w:rsidRPr="00917A7C" w:rsidRDefault="00E72512" w:rsidP="00E72512">
            <w:pPr>
              <w:rPr>
                <w:rFonts w:ascii="Times New Roman" w:hAnsi="Times New Roman" w:cs="Times New Roman"/>
                <w:sz w:val="24"/>
                <w:szCs w:val="24"/>
              </w:rPr>
            </w:pPr>
            <w:r w:rsidRPr="00917A7C">
              <w:rPr>
                <w:rFonts w:ascii="Times New Roman" w:hAnsi="Times New Roman" w:cs="Times New Roman"/>
                <w:sz w:val="24"/>
                <w:szCs w:val="24"/>
              </w:rPr>
              <w:t xml:space="preserve">Suport pentru WebRTC este oferit numai de ultimele versiuni a majoritatea browserelor. Ex: </w:t>
            </w:r>
            <w:r w:rsidR="00E50452" w:rsidRPr="00917A7C">
              <w:rPr>
                <w:rFonts w:ascii="Times New Roman" w:hAnsi="Times New Roman" w:cs="Times New Roman"/>
                <w:sz w:val="24"/>
                <w:szCs w:val="24"/>
              </w:rPr>
              <w:t>Chrome, Firefox, Opera</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Suport pentru socketuri este oferit de toate browserele, fara exceptie.</w:t>
            </w:r>
          </w:p>
        </w:tc>
      </w:tr>
      <w:tr w:rsidR="000810FA" w:rsidRPr="00D92BD3" w:rsidTr="001035E5">
        <w:tc>
          <w:tcPr>
            <w:tcW w:w="4675" w:type="dxa"/>
          </w:tcPr>
          <w:p w:rsidR="00E7251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 xml:space="preserve">Este browser-browser, iar “camerele” pentru </w:t>
            </w:r>
          </w:p>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conversatii</w:t>
            </w:r>
            <w:r w:rsidR="00E50452" w:rsidRPr="00917A7C">
              <w:rPr>
                <w:rFonts w:ascii="Times New Roman" w:hAnsi="Times New Roman" w:cs="Times New Roman"/>
                <w:sz w:val="24"/>
                <w:szCs w:val="24"/>
              </w:rPr>
              <w:t xml:space="preserve"> sunt create in procesul de signaling</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Foloseste handshakeuri HTTP compatibile si porturi default pentru combinarea mai usoara a infrastructurii web existente si a proxyurilor/firewall-urilor</w:t>
            </w:r>
          </w:p>
        </w:tc>
      </w:tr>
      <w:tr w:rsidR="000810FA" w:rsidRPr="00D92BD3"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Layerul de transport este configurabil</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Un API de browser mai usor</w:t>
            </w:r>
            <w:r w:rsidR="00E72512" w:rsidRPr="00917A7C">
              <w:rPr>
                <w:rFonts w:ascii="Times New Roman" w:hAnsi="Times New Roman" w:cs="Times New Roman"/>
                <w:sz w:val="24"/>
                <w:szCs w:val="24"/>
              </w:rPr>
              <w:t xml:space="preserve"> folosit si implementat</w:t>
            </w:r>
          </w:p>
        </w:tc>
      </w:tr>
      <w:tr w:rsidR="000810FA" w:rsidRPr="00D92BD3" w:rsidTr="001035E5">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Majoritatea aplicatiilor care foloseste implementeaza functionalitatiile de WebRTC folosesc protocolul UDP</w:t>
            </w:r>
          </w:p>
        </w:tc>
        <w:tc>
          <w:tcPr>
            <w:tcW w:w="4675" w:type="dxa"/>
          </w:tcPr>
          <w:p w:rsidR="00E50452" w:rsidRPr="00917A7C" w:rsidRDefault="00E72512" w:rsidP="003902BF">
            <w:pPr>
              <w:rPr>
                <w:rFonts w:ascii="Times New Roman" w:hAnsi="Times New Roman" w:cs="Times New Roman"/>
                <w:sz w:val="24"/>
                <w:szCs w:val="24"/>
              </w:rPr>
            </w:pPr>
            <w:r w:rsidRPr="00917A7C">
              <w:rPr>
                <w:rFonts w:ascii="Times New Roman" w:hAnsi="Times New Roman" w:cs="Times New Roman"/>
                <w:sz w:val="24"/>
                <w:szCs w:val="24"/>
              </w:rPr>
              <w:t>Aplicatiile care folosesc socketuri folosesc protocolul TCP</w:t>
            </w:r>
          </w:p>
        </w:tc>
      </w:tr>
      <w:tr w:rsidR="000810FA" w:rsidRPr="00D92BD3" w:rsidTr="001035E5">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Folosind functionalitatea de DataChannel, se pot trimite date neprelucrate de la un client la altul, fara a folosi vreun server de comunicare</w:t>
            </w:r>
          </w:p>
        </w:tc>
        <w:tc>
          <w:tcPr>
            <w:tcW w:w="4675" w:type="dxa"/>
          </w:tcPr>
          <w:p w:rsidR="00E50452" w:rsidRPr="00917A7C" w:rsidRDefault="00EC02C6" w:rsidP="003902BF">
            <w:pPr>
              <w:rPr>
                <w:rFonts w:ascii="Times New Roman" w:hAnsi="Times New Roman" w:cs="Times New Roman"/>
                <w:sz w:val="24"/>
                <w:szCs w:val="24"/>
              </w:rPr>
            </w:pPr>
            <w:r w:rsidRPr="00917A7C">
              <w:rPr>
                <w:rFonts w:ascii="Times New Roman" w:hAnsi="Times New Roman" w:cs="Times New Roman"/>
                <w:sz w:val="24"/>
                <w:szCs w:val="24"/>
              </w:rPr>
              <w:t xml:space="preserve">Clientii trebuie sa foloseasca neaparat ajutorul unui server pentru a </w:t>
            </w:r>
            <w:r w:rsidR="00B1561C" w:rsidRPr="00917A7C">
              <w:rPr>
                <w:rFonts w:ascii="Times New Roman" w:hAnsi="Times New Roman" w:cs="Times New Roman"/>
                <w:sz w:val="24"/>
                <w:szCs w:val="24"/>
              </w:rPr>
              <w:t>putea comunica intre ei.</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nu sunt transmise pe cai de “incredere”</w:t>
            </w:r>
          </w:p>
        </w:tc>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Datele sunt transmise pe cai de “incredere”</w:t>
            </w:r>
          </w:p>
        </w:tc>
      </w:tr>
      <w:tr w:rsidR="000810FA" w:rsidTr="001035E5">
        <w:tc>
          <w:tcPr>
            <w:tcW w:w="4675" w:type="dxa"/>
          </w:tcPr>
          <w:p w:rsidR="00E50452" w:rsidRPr="00917A7C" w:rsidRDefault="00E50452" w:rsidP="003902BF">
            <w:pPr>
              <w:rPr>
                <w:rFonts w:ascii="Times New Roman" w:hAnsi="Times New Roman" w:cs="Times New Roman"/>
                <w:sz w:val="24"/>
                <w:szCs w:val="24"/>
              </w:rPr>
            </w:pPr>
            <w:r w:rsidRPr="00917A7C">
              <w:rPr>
                <w:rFonts w:ascii="Times New Roman" w:hAnsi="Times New Roman" w:cs="Times New Roman"/>
                <w:sz w:val="24"/>
                <w:szCs w:val="24"/>
              </w:rPr>
              <w:t>Foloseste servere STUN si TURN pentru a obtine conexiuni cu client care au IP-uri private (clasele A,B,C)</w:t>
            </w:r>
          </w:p>
        </w:tc>
        <w:tc>
          <w:tcPr>
            <w:tcW w:w="4675" w:type="dxa"/>
          </w:tcPr>
          <w:p w:rsidR="00E50452" w:rsidRPr="00917A7C" w:rsidRDefault="000810FA" w:rsidP="003902BF">
            <w:pPr>
              <w:rPr>
                <w:rFonts w:ascii="Times New Roman" w:hAnsi="Times New Roman" w:cs="Times New Roman"/>
                <w:sz w:val="24"/>
                <w:szCs w:val="24"/>
              </w:rPr>
            </w:pPr>
            <w:r w:rsidRPr="00917A7C">
              <w:rPr>
                <w:rFonts w:ascii="Times New Roman" w:hAnsi="Times New Roman" w:cs="Times New Roman"/>
                <w:sz w:val="24"/>
                <w:szCs w:val="24"/>
              </w:rPr>
              <w:t>Pentru comunicarea intre clienti nu este necesar sa fie folosit servere de STUN si TURN, deoarece serverul de web decide unde vor ajunge datele de la un client la altul.</w:t>
            </w:r>
          </w:p>
        </w:tc>
      </w:tr>
      <w:tr w:rsidR="001035E5" w:rsidTr="001035E5">
        <w:tc>
          <w:tcPr>
            <w:tcW w:w="9350" w:type="dxa"/>
            <w:gridSpan w:val="2"/>
          </w:tcPr>
          <w:p w:rsidR="001035E5" w:rsidRPr="00917A7C" w:rsidRDefault="001035E5" w:rsidP="001035E5">
            <w:pPr>
              <w:rPr>
                <w:rFonts w:ascii="Times New Roman" w:hAnsi="Times New Roman" w:cs="Times New Roman"/>
                <w:sz w:val="24"/>
                <w:szCs w:val="24"/>
              </w:rPr>
            </w:pPr>
            <w:r w:rsidRPr="00917A7C">
              <w:rPr>
                <w:rFonts w:ascii="Times New Roman" w:hAnsi="Times New Roman" w:cs="Times New Roman"/>
                <w:sz w:val="24"/>
                <w:szCs w:val="24"/>
              </w:rPr>
              <w:t>Pentru a se putea face broadcast (comunicare intre mai mult de 2 clienti in aceasi timp), solutia este aceasi la ambele tehnologii: este nevoie de un server centralizat. Dezavantajul este ca datele mari ce trebuie transmise pot ajunge mai tarziu la client.</w:t>
            </w:r>
          </w:p>
        </w:tc>
      </w:tr>
    </w:tbl>
    <w:p w:rsidR="009E23EF" w:rsidRDefault="009E23EF" w:rsidP="00917A7C">
      <w:pPr>
        <w:ind w:firstLine="0"/>
      </w:pPr>
    </w:p>
    <w:p w:rsidR="00917A7C" w:rsidRPr="00917A7C" w:rsidRDefault="00CB0183" w:rsidP="007F2B33">
      <w:pPr>
        <w:pStyle w:val="NormalWeb"/>
        <w:shd w:val="clear" w:color="auto" w:fill="FFFFFF"/>
        <w:spacing w:before="0" w:beforeAutospacing="0" w:after="150" w:afterAutospacing="0"/>
        <w:ind w:firstLine="720"/>
        <w:jc w:val="both"/>
        <w:rPr>
          <w:color w:val="333333"/>
        </w:rPr>
      </w:pPr>
      <w:r w:rsidRPr="007F2B33">
        <w:rPr>
          <w:color w:val="333333"/>
        </w:rPr>
        <w:t>In urma acestei comparatii facuta, s-a ajuns la decizia folosirii tehnologiei WebRTC, din cauza solutiei si avantajelor oferite de aceasta. Avantajele principale ale aceste tehnologii sunt urmatoarele: comunicare peer-to-peer fara folosirea pluginurilor sau altor librarii externe, schimb de date text/audio/video fara ajutorul unui server intermediar, combinarea cu alte tehnologii</w:t>
      </w:r>
      <w:r w:rsidR="00917A7C" w:rsidRPr="007F2B33">
        <w:rPr>
          <w:color w:val="333333"/>
        </w:rPr>
        <w:t xml:space="preserve"> </w:t>
      </w:r>
      <w:r w:rsidRPr="007F2B33">
        <w:rPr>
          <w:color w:val="333333"/>
        </w:rPr>
        <w:t>pentru procesul de signalling.</w:t>
      </w:r>
    </w:p>
    <w:p w:rsidR="008131CC" w:rsidRDefault="008131CC" w:rsidP="008131CC">
      <w:pPr>
        <w:pStyle w:val="Heading2"/>
        <w:numPr>
          <w:ilvl w:val="1"/>
          <w:numId w:val="1"/>
        </w:numPr>
      </w:pPr>
      <w:bookmarkStart w:id="18" w:name="_Toc453628629"/>
      <w:r>
        <w:t>Sisteme similare</w:t>
      </w:r>
      <w:bookmarkEnd w:id="18"/>
    </w:p>
    <w:p w:rsidR="00135E48" w:rsidRDefault="00C63E31" w:rsidP="00135E48">
      <w:r>
        <w:t>Produsele alternative existente pe piata, sunt sisteme care se concentreaza pe calitatea oferita pentru realizarea comunicarii in timp real, dar exista si alte aplicatii care folosesc tehnologia WebRTC pentru alte scopuri, nu numai comunicare.</w:t>
      </w:r>
      <w:r w:rsidR="0095287D">
        <w:t xml:space="preserve"> Aplicatiile se concentreaza atat pe calitate, cat si pentru experienta de utilizator. Aceste aplicatii trebuie sa fie atat usor folosibile, </w:t>
      </w:r>
      <w:r w:rsidR="0095287D">
        <w:lastRenderedPageBreak/>
        <w:t>cat si sa ofere calitate. In urmatoarele subcapitole vor fi prezentate unele aplicatii care folosesc pentru comunicare intre utilizatori tehnologia WebRTC.</w:t>
      </w:r>
    </w:p>
    <w:p w:rsidR="004114C2" w:rsidRDefault="004114C2" w:rsidP="004114C2">
      <w:pPr>
        <w:pStyle w:val="Heading3"/>
        <w:numPr>
          <w:ilvl w:val="2"/>
          <w:numId w:val="1"/>
        </w:numPr>
      </w:pPr>
      <w:bookmarkStart w:id="19" w:name="_Toc453628630"/>
      <w:r>
        <w:t>Apizee</w:t>
      </w:r>
      <w:bookmarkEnd w:id="19"/>
    </w:p>
    <w:p w:rsidR="004114C2" w:rsidRPr="00A8737E" w:rsidRDefault="004114C2" w:rsidP="004114C2">
      <w:r w:rsidRPr="00A8737E">
        <w:t xml:space="preserve">Este o platforma Saas (Software as a Service) pentru comunicare de web si mobil, in timp real. Solutia oferita de ei ajuta la discutiile de afaceri si imbunatateste colaborarea intrea clientii digitali.  </w:t>
      </w:r>
    </w:p>
    <w:p w:rsidR="004114C2" w:rsidRPr="00A8737E" w:rsidRDefault="004114C2" w:rsidP="004114C2">
      <w:r w:rsidRPr="00A8737E">
        <w:t>In spatele acestei aplicatii este apirtc-ul, prin care aplicatia realizeaza conectarea si comunicarea intre client. Functionalitatile principale ale aplicatiei sunt: schimb de mesaje de text, audio/video call, colaborare vizuala, multi-dispozitiv, 100% fara pluginuri, integrare si conectare cu alte aplicatii</w:t>
      </w:r>
    </w:p>
    <w:p w:rsidR="004114C2" w:rsidRDefault="004114C2" w:rsidP="004114C2">
      <w:pPr>
        <w:pStyle w:val="ListParagraph"/>
        <w:spacing w:after="160" w:line="259" w:lineRule="auto"/>
        <w:ind w:left="0" w:firstLine="0"/>
        <w:rPr>
          <w:rStyle w:val="Hyperlink"/>
        </w:rPr>
      </w:pPr>
      <w:r w:rsidRPr="00A8737E">
        <w:t>Aplicatia a castigat mai multe premii la diverse conferinte cum ar fi “Stratégie Clients”, “Oscars of economy Côtes d’Armor” si altele</w:t>
      </w:r>
      <w:r>
        <w:t xml:space="preserve">. Pentru mai multe informatii se poate accesa linkul  </w:t>
      </w:r>
      <w:hyperlink r:id="rId14" w:history="1">
        <w:r w:rsidRPr="00A8737E">
          <w:rPr>
            <w:rStyle w:val="Hyperlink"/>
          </w:rPr>
          <w:t>https://apizee.com/</w:t>
        </w:r>
      </w:hyperlink>
    </w:p>
    <w:p w:rsidR="004114C2" w:rsidRDefault="004114C2" w:rsidP="004114C2">
      <w:pPr>
        <w:pStyle w:val="Heading3"/>
        <w:ind w:left="0" w:firstLine="0"/>
      </w:pPr>
    </w:p>
    <w:p w:rsidR="004114C2" w:rsidRPr="004114C2" w:rsidRDefault="004114C2" w:rsidP="004114C2"/>
    <w:p w:rsidR="004114C2" w:rsidRPr="004114C2" w:rsidRDefault="004114C2" w:rsidP="004114C2">
      <w:pPr>
        <w:pStyle w:val="Heading3"/>
        <w:numPr>
          <w:ilvl w:val="2"/>
          <w:numId w:val="1"/>
        </w:numPr>
      </w:pPr>
      <w:bookmarkStart w:id="20" w:name="_Toc453628631"/>
      <w:r>
        <w:t>Client Bee</w:t>
      </w:r>
      <w:bookmarkEnd w:id="20"/>
    </w:p>
    <w:p w:rsidR="004114C2" w:rsidRPr="00A8737E" w:rsidRDefault="004114C2" w:rsidP="004114C2">
      <w:r w:rsidRPr="00A8737E">
        <w:t>Aceasta aplicatia are la baza tot technologia webRTC, dar este folosita pentru un total alt scop decat schimbul de mesaje sau conversatiile prin web.</w:t>
      </w:r>
    </w:p>
    <w:p w:rsidR="004114C2" w:rsidRPr="00A8737E" w:rsidRDefault="004114C2" w:rsidP="004114C2">
      <w:r w:rsidRPr="00A8737E">
        <w:t>Aceasta aplicatie este folosita pentru: plati online, facturare automata, inregistrare video, video in-browser, reminder automat</w:t>
      </w:r>
      <w:r>
        <w:t xml:space="preserve">. Pentru mai multe informatii se poate accesa linkul </w:t>
      </w:r>
      <w:hyperlink r:id="rId15" w:history="1">
        <w:r w:rsidRPr="004114C2">
          <w:t>https://clientbee.com/</w:t>
        </w:r>
      </w:hyperlink>
    </w:p>
    <w:p w:rsidR="00CE025A" w:rsidRPr="004114C2" w:rsidRDefault="00CE025A" w:rsidP="00CE025A">
      <w:pPr>
        <w:pStyle w:val="Heading3"/>
        <w:numPr>
          <w:ilvl w:val="2"/>
          <w:numId w:val="1"/>
        </w:numPr>
      </w:pPr>
      <w:bookmarkStart w:id="21" w:name="_Toc453628632"/>
      <w:r>
        <w:t>eFace2Face</w:t>
      </w:r>
      <w:bookmarkEnd w:id="21"/>
    </w:p>
    <w:p w:rsidR="004114C2" w:rsidRPr="00A8737E" w:rsidRDefault="004114C2" w:rsidP="004114C2">
      <w:r w:rsidRPr="00A8737E">
        <w:t xml:space="preserve">Aceasta aplicatie ofera solutie pentru vanzarea de video bazate pe web si solutii de e-signing. </w:t>
      </w:r>
    </w:p>
    <w:p w:rsidR="004114C2" w:rsidRDefault="004114C2" w:rsidP="00E57DDE">
      <w:r w:rsidRPr="00A8737E">
        <w:t>Imbunatateste productivitatea si efficient cu converatii video, partajarea informatiilor si semnaturilor electornice. Ofera posibilitatea sa te conectezi la mai multi clienti in aceasi timp si este usor de integrat in infrastructure deja existente online.</w:t>
      </w:r>
      <w:r w:rsidR="00CE025A">
        <w:t xml:space="preserve"> Pentru mai multe informatii se poate accesa linkul </w:t>
      </w:r>
      <w:hyperlink r:id="rId16" w:history="1">
        <w:r w:rsidR="00CE025A" w:rsidRPr="004114C2">
          <w:t>https://eface2face.com/</w:t>
        </w:r>
      </w:hyperlink>
    </w:p>
    <w:p w:rsidR="004114C2" w:rsidRPr="004114C2" w:rsidRDefault="004114C2" w:rsidP="004114C2">
      <w:pPr>
        <w:pStyle w:val="Heading3"/>
        <w:numPr>
          <w:ilvl w:val="2"/>
          <w:numId w:val="1"/>
        </w:numPr>
      </w:pPr>
      <w:bookmarkStart w:id="22" w:name="_Toc453628633"/>
      <w:r>
        <w:t>FACEmeeting</w:t>
      </w:r>
      <w:bookmarkEnd w:id="22"/>
    </w:p>
    <w:p w:rsidR="004114C2" w:rsidRPr="00A8737E" w:rsidRDefault="004114C2" w:rsidP="004114C2">
      <w:r w:rsidRPr="00A8737E">
        <w:t xml:space="preserve">O aplicatie simple de “1 click” pentru intalniri online cu conversatii HD audio/video, schimb de mesaje de text, si partajarea fisierelor. Pentru ca foloseste webRTC, nu trebuie </w:t>
      </w:r>
      <w:r w:rsidRPr="00A8737E">
        <w:lastRenderedPageBreak/>
        <w:t>downloadat si instalat niciun plugin, iar informatiile de media si de semnalare intre clienti sunt criptate si encodate.</w:t>
      </w:r>
    </w:p>
    <w:p w:rsidR="004114C2" w:rsidRPr="00A8737E" w:rsidRDefault="004114C2" w:rsidP="004114C2">
      <w:r w:rsidRPr="00A8737E">
        <w:t>Aplicatia momentan merge numai pe Google Chrome, dar este gratis, in comparatie cu majoritatea aplicatiilor</w:t>
      </w:r>
      <w:r w:rsidR="0060173F" w:rsidRPr="00A8737E">
        <w:t>.</w:t>
      </w:r>
      <w:r w:rsidR="0060173F">
        <w:t xml:space="preserve"> </w:t>
      </w:r>
      <w:r w:rsidR="00E57DDE">
        <w:t xml:space="preserve">Pentru mai multe informatii se </w:t>
      </w:r>
      <w:r w:rsidR="0060173F">
        <w:t xml:space="preserve">poate accesa linkul </w:t>
      </w:r>
      <w:hyperlink r:id="rId17" w:history="1">
        <w:r w:rsidR="0060173F" w:rsidRPr="00A8737E">
          <w:rPr>
            <w:rStyle w:val="Hyperlink"/>
          </w:rPr>
          <w:t>https://facemeeting.com/</w:t>
        </w:r>
      </w:hyperlink>
    </w:p>
    <w:p w:rsidR="00E57DDE" w:rsidRPr="004114C2" w:rsidRDefault="00E57DDE" w:rsidP="00E57DDE">
      <w:pPr>
        <w:pStyle w:val="Heading3"/>
        <w:numPr>
          <w:ilvl w:val="2"/>
          <w:numId w:val="1"/>
        </w:numPr>
      </w:pPr>
      <w:bookmarkStart w:id="23" w:name="_Toc453628634"/>
      <w:r>
        <w:t>Gearcloud Labs - Mixology</w:t>
      </w:r>
      <w:bookmarkEnd w:id="23"/>
    </w:p>
    <w:p w:rsidR="004114C2" w:rsidRDefault="004114C2" w:rsidP="004114C2">
      <w:r>
        <w:t xml:space="preserve">Aceasta companie dezvolta o technologie care lasa oamenii si utiliatorii sa impartaseasca experientele noi si unice legat de grafica si streaming de video. Ei o numesc technologia asta “Mixology” si poate fi folosit pe o varietate de aplicatii ce ofera: distractie, jocuri, evenimente live si multe altele. </w:t>
      </w:r>
    </w:p>
    <w:p w:rsidR="00E57DDE" w:rsidRDefault="004114C2" w:rsidP="00E57DDE">
      <w:r>
        <w:t>Technologiile care le folosesc sunt webRTC pentru solutiile de procesare video si OpenCV pentru imaginile si informatiile grafice</w:t>
      </w:r>
      <w:r w:rsidR="00E57DDE">
        <w:t xml:space="preserve">. Pentru mai multe informatii se poate accesa linkul </w:t>
      </w:r>
      <w:hyperlink r:id="rId18" w:history="1">
        <w:r w:rsidR="00E57DDE" w:rsidRPr="004114C2">
          <w:t>www.gearcloudlabs.com</w:t>
        </w:r>
      </w:hyperlink>
    </w:p>
    <w:p w:rsidR="004114C2" w:rsidRDefault="004114C2" w:rsidP="004114C2"/>
    <w:p w:rsidR="00E57DDE" w:rsidRDefault="00E57DDE" w:rsidP="004114C2"/>
    <w:p w:rsidR="00E57DDE" w:rsidRDefault="00E57DDE" w:rsidP="004114C2"/>
    <w:p w:rsidR="00E57DDE" w:rsidRDefault="00E57DDE" w:rsidP="004114C2"/>
    <w:p w:rsidR="00E57DDE" w:rsidRDefault="00E57DDE" w:rsidP="00E57DDE">
      <w:pPr>
        <w:pStyle w:val="Heading3"/>
        <w:numPr>
          <w:ilvl w:val="2"/>
          <w:numId w:val="1"/>
        </w:numPr>
      </w:pPr>
      <w:bookmarkStart w:id="24" w:name="_Toc453628635"/>
      <w:r>
        <w:t>Net Medical Xpress – RTC Conference Switch</w:t>
      </w:r>
      <w:bookmarkEnd w:id="24"/>
    </w:p>
    <w:p w:rsidR="004114C2" w:rsidRDefault="004114C2" w:rsidP="004114C2">
      <w:r>
        <w:t>Aceast companie folosesc webRTC-ul pentru dezvoltarea aplicatiei lor interne numit “</w:t>
      </w:r>
      <w:r w:rsidRPr="003872D9">
        <w:t>RTC Conference Switch</w:t>
      </w:r>
      <w:r>
        <w:t>”, pentru a lasa utilizatorul sa-si creeze propria organizatie, grup, si subgroup pentru conferinte de video.</w:t>
      </w:r>
      <w:r w:rsidR="00E57DDE">
        <w:t xml:space="preserve"> Pentru mai multe informatii se poate accesa linkul </w:t>
      </w:r>
      <w:hyperlink r:id="rId19" w:history="1">
        <w:r w:rsidR="00E57DDE" w:rsidRPr="004114C2">
          <w:t>http://www.nmxs.com/</w:t>
        </w:r>
      </w:hyperlink>
    </w:p>
    <w:p w:rsidR="00561A9F" w:rsidRDefault="00561A9F" w:rsidP="00561A9F">
      <w:pPr>
        <w:pStyle w:val="Heading3"/>
        <w:numPr>
          <w:ilvl w:val="2"/>
          <w:numId w:val="1"/>
        </w:numPr>
      </w:pPr>
      <w:bookmarkStart w:id="25" w:name="_Toc453628636"/>
      <w:r>
        <w:t>Proplogic Software Inc - Tawk</w:t>
      </w:r>
      <w:bookmarkEnd w:id="25"/>
    </w:p>
    <w:p w:rsidR="004114C2" w:rsidRDefault="004114C2" w:rsidP="004114C2">
      <w:r>
        <w:t xml:space="preserve">Aceasta companie a creat aplicatia de chat numit “Tawk”. </w:t>
      </w:r>
    </w:p>
    <w:p w:rsidR="004114C2" w:rsidRDefault="004114C2" w:rsidP="004114C2">
      <w:r>
        <w:t>Functionalitatiile principale ale aplicatiei sunt urmatoarele: integrarea aplicatiei in alte aplicatii folosind doar un simplu snippet de cod, chat audio/video, impartasire de monitor, transfer de date securizat si criptat, impartasirea textelor si a fisierelor, optiune fullscreen, camera de conversatie pana la 4</w:t>
      </w:r>
      <w:r w:rsidR="00440F1A">
        <w:t xml:space="preserve"> utliziatori</w:t>
      </w:r>
      <w:r w:rsidR="00561A9F">
        <w:t xml:space="preserve">. Pentru mai multe informatii se poate accesa linkul  </w:t>
      </w:r>
      <w:hyperlink r:id="rId20" w:history="1">
        <w:r w:rsidR="00561A9F" w:rsidRPr="004114C2">
          <w:t>https://tawk.com/</w:t>
        </w:r>
      </w:hyperlink>
    </w:p>
    <w:p w:rsidR="004114C2" w:rsidRDefault="004114C2" w:rsidP="004114C2"/>
    <w:p w:rsidR="004114C2" w:rsidRDefault="004114C2" w:rsidP="004114C2">
      <w:r>
        <w:t xml:space="preserve">Dupa cum se observa fiecare aplicatie are la baza technologia </w:t>
      </w:r>
      <w:r w:rsidR="00A04CA0">
        <w:t>W</w:t>
      </w:r>
      <w:r>
        <w:t xml:space="preserve">ebRTC, si ca si interfata de UI este folosit HTML5. Diferentele intre aceste aplicatii sunt functionalitatile, si serverele pe care ruleaza aplcatia web. Fiind </w:t>
      </w:r>
      <w:r w:rsidR="00DE32A8">
        <w:t>W</w:t>
      </w:r>
      <w:r>
        <w:t xml:space="preserve">ebRTC-ul raspandit in lume, exista mult mai multe aplicatii </w:t>
      </w:r>
      <w:r>
        <w:lastRenderedPageBreak/>
        <w:t xml:space="preserve">care folosesc aceasta technologie, </w:t>
      </w:r>
      <w:r w:rsidR="00DE32A8">
        <w:t>iar</w:t>
      </w:r>
      <w:r>
        <w:t xml:space="preserve"> mai sus sunt prezentate </w:t>
      </w:r>
      <w:r w:rsidR="00DE32A8">
        <w:t>doar o parte mica din setul de aplicatii care exista peste tot.</w:t>
      </w:r>
    </w:p>
    <w:p w:rsidR="00135E48" w:rsidRDefault="00135E48" w:rsidP="00135E48"/>
    <w:p w:rsidR="009E23EF" w:rsidRPr="00917A7C" w:rsidRDefault="009E23EF" w:rsidP="007F2B33">
      <w:pPr>
        <w:ind w:firstLine="0"/>
        <w:rPr>
          <w:color w:val="333333"/>
        </w:rPr>
      </w:pPr>
    </w:p>
    <w:p w:rsidR="009E23EF" w:rsidRDefault="009E23EF" w:rsidP="00796E90"/>
    <w:p w:rsidR="004164D7" w:rsidRPr="009B7A64" w:rsidRDefault="00F3628D" w:rsidP="00796E90">
      <w:r w:rsidRPr="009B7A64">
        <w:br w:type="page"/>
      </w:r>
    </w:p>
    <w:p w:rsidR="004164D7" w:rsidRDefault="00F3628D" w:rsidP="003E43D6">
      <w:pPr>
        <w:pStyle w:val="Heading1"/>
        <w:numPr>
          <w:ilvl w:val="0"/>
          <w:numId w:val="1"/>
        </w:numPr>
      </w:pPr>
      <w:bookmarkStart w:id="26" w:name="h.1t3h5sf" w:colFirst="0" w:colLast="0"/>
      <w:bookmarkStart w:id="27" w:name="_Toc453628637"/>
      <w:bookmarkEnd w:id="26"/>
      <w:r>
        <w:lastRenderedPageBreak/>
        <w:t>Analiză</w:t>
      </w:r>
      <w:r w:rsidR="00BC6B3A">
        <w:t xml:space="preserve"> și </w:t>
      </w:r>
      <w:r>
        <w:t>Fundamentare Teoretică</w:t>
      </w:r>
      <w:bookmarkEnd w:id="27"/>
    </w:p>
    <w:p w:rsidR="004164D7" w:rsidRDefault="00072C98">
      <w:r>
        <w:t>În acest capitol vor fi prezentate tehnologiile</w:t>
      </w:r>
      <w:r w:rsidR="00BC6B3A">
        <w:t xml:space="preserve"> și </w:t>
      </w:r>
      <w:r w:rsidR="00696C82">
        <w:t xml:space="preserve">uneltele </w:t>
      </w:r>
      <w:r>
        <w:t>care au contribuit</w:t>
      </w:r>
      <w:r w:rsidR="006D2D35">
        <w:t xml:space="preserve"> la implementarea aplicației web</w:t>
      </w:r>
      <w:r>
        <w:t xml:space="preserve">. Printre acestea se numără: </w:t>
      </w:r>
      <w:r w:rsidR="00FB502D">
        <w:t xml:space="preserve">WebRTC, </w:t>
      </w:r>
      <w:r w:rsidR="00696C82">
        <w:t xml:space="preserve">PHP, JavaScript, HTML, CSS, XAMPP, Github </w:t>
      </w:r>
      <w:r>
        <w:t>etc. Se descriu detaliile considerate necesare în vederea întelegerii codului sursă, cu referire către literatura de specialitate, care detaliaza tehnologiile enumerate.</w:t>
      </w:r>
    </w:p>
    <w:p w:rsidR="001A5D4C" w:rsidRPr="001A5D4C" w:rsidRDefault="001A5D4C" w:rsidP="003E43D6">
      <w:pPr>
        <w:pStyle w:val="Heading2"/>
        <w:numPr>
          <w:ilvl w:val="1"/>
          <w:numId w:val="1"/>
        </w:numPr>
      </w:pPr>
      <w:bookmarkStart w:id="28" w:name="_Toc453628638"/>
      <w:r>
        <w:t>Tehnologii și unelte utilizate pentru dezvoltarea aplicației web</w:t>
      </w:r>
      <w:bookmarkEnd w:id="28"/>
    </w:p>
    <w:p w:rsidR="004919B0" w:rsidRDefault="004919B0" w:rsidP="003E43D6">
      <w:pPr>
        <w:pStyle w:val="Heading3"/>
        <w:numPr>
          <w:ilvl w:val="2"/>
          <w:numId w:val="1"/>
        </w:numPr>
      </w:pPr>
      <w:bookmarkStart w:id="29" w:name="_Toc453628639"/>
      <w:r>
        <w:t>PHP</w:t>
      </w:r>
      <w:bookmarkEnd w:id="29"/>
    </w:p>
    <w:p w:rsidR="004919B0" w:rsidRPr="004919B0" w:rsidRDefault="004919B0" w:rsidP="004919B0"/>
    <w:p w:rsidR="00CF46C3" w:rsidRDefault="00CF46C3" w:rsidP="00CF46C3">
      <w:pPr>
        <w:pStyle w:val="ListParagraph"/>
        <w:ind w:left="0"/>
      </w:pPr>
      <w:r>
        <w:t xml:space="preserve">PHP este un limbaj de programare de tip script, folosit pe partea de server a aplicațiilor web. Numele original provenit de la </w:t>
      </w:r>
      <w:r w:rsidRPr="00CF46C3">
        <w:rPr>
          <w:i/>
        </w:rPr>
        <w:t>Personal Home Page</w:t>
      </w:r>
      <w:r>
        <w:t xml:space="preserve"> a fost ulterior schimbat in </w:t>
      </w:r>
      <w:r w:rsidRPr="00CF46C3">
        <w:rPr>
          <w:i/>
        </w:rPr>
        <w:t>PHP: Hypertext Preprocessor</w:t>
      </w:r>
      <w:r>
        <w:t>.</w:t>
      </w:r>
    </w:p>
    <w:p w:rsidR="00CF46C3" w:rsidRDefault="00CF46C3" w:rsidP="00CF46C3">
      <w:pPr>
        <w:pStyle w:val="ListParagraph"/>
        <w:ind w:left="0"/>
      </w:pPr>
      <w:r>
        <w:t>Codul PHP poate fi integrat cu codul de HTML și poate fi folosit in differite combinații pentru diferite sisteme web. Codul este procesat de un interpretor ca un modul in partea de server sau ca un executabil CGI. Serverul de web combină rezultatele codului PHP interpretat</w:t>
      </w:r>
      <w:r w:rsidR="00BC6B3A">
        <w:t xml:space="preserve"> și </w:t>
      </w:r>
      <w:r>
        <w:t xml:space="preserve">executat, </w:t>
      </w:r>
      <w:r w:rsidRPr="00CF46C3">
        <w:t>incluzând</w:t>
      </w:r>
      <w:r>
        <w:t xml:space="preserve"> imagini</w:t>
      </w:r>
      <w:r w:rsidR="00BC6B3A">
        <w:t xml:space="preserve"> și </w:t>
      </w:r>
      <w:r>
        <w:t>pagini de web generate. Codul PHP poate fi executat și din CLI,</w:t>
      </w:r>
      <w:r w:rsidR="00BC6B3A">
        <w:t xml:space="preserve"> și </w:t>
      </w:r>
      <w:r>
        <w:t>poate fi folosit</w:t>
      </w:r>
      <w:r w:rsidR="00BC6B3A">
        <w:t xml:space="preserve"> și </w:t>
      </w:r>
      <w:r>
        <w:t>pentru implementarea aplicațiilor grafice singulare.[6]</w:t>
      </w:r>
    </w:p>
    <w:p w:rsidR="00CF46C3" w:rsidRDefault="00CF46C3" w:rsidP="00AB06D5">
      <w:pPr>
        <w:pStyle w:val="ListParagraph"/>
        <w:ind w:left="0"/>
      </w:pPr>
      <w:r>
        <w:t xml:space="preserve">Sintaxa pentru folosirea codului PHP este </w:t>
      </w:r>
      <w:r w:rsidRPr="00CF46C3">
        <w:rPr>
          <w:i/>
        </w:rPr>
        <w:t>&lt;?php…?&gt;</w:t>
      </w:r>
      <w:r w:rsidR="0065166D">
        <w:t xml:space="preserve"> și </w:t>
      </w:r>
      <w:r>
        <w:t xml:space="preserve">poate fi combinat cu HTML-ul </w:t>
      </w:r>
      <w:r w:rsidR="0065166D">
        <w:t>î</w:t>
      </w:r>
      <w:r>
        <w:t>n urmatorul mod.</w:t>
      </w:r>
    </w:p>
    <w:p w:rsidR="00CF46C3" w:rsidRDefault="00CF46C3" w:rsidP="00CF46C3">
      <w:pPr>
        <w:pStyle w:val="ListParagraph"/>
        <w:ind w:left="0" w:firstLine="0"/>
      </w:pP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r w:rsidRPr="00CF46C3">
        <w:rPr>
          <w:i/>
          <w:color w:val="FF0000"/>
        </w:rPr>
        <w:t xml:space="preserve">&lt;?php </w:t>
      </w:r>
      <w:r w:rsidRPr="00CF46C3">
        <w:rPr>
          <w:i/>
          <w:color w:val="7030A0"/>
        </w:rPr>
        <w:t xml:space="preserve">echo </w:t>
      </w:r>
      <w:r w:rsidRPr="00CF46C3">
        <w:rPr>
          <w:i/>
          <w:color w:val="002060"/>
        </w:rPr>
        <w:t>‘&lt;p&gt;</w:t>
      </w:r>
      <w:r w:rsidRPr="00CF46C3">
        <w:rPr>
          <w:i/>
        </w:rPr>
        <w:t>Hello World</w:t>
      </w:r>
      <w:r w:rsidRPr="00CF46C3">
        <w:rPr>
          <w:i/>
          <w:color w:val="002060"/>
        </w:rPr>
        <w:t>&lt;/p&gt;</w:t>
      </w:r>
      <w:r w:rsidRPr="00CF46C3">
        <w:rPr>
          <w:i/>
        </w:rPr>
        <w:t>’;</w:t>
      </w:r>
      <w:r w:rsidRPr="00CF46C3">
        <w:rPr>
          <w:i/>
          <w:color w:val="FF0000"/>
        </w:rPr>
        <w:t>?&gt;</w:t>
      </w:r>
    </w:p>
    <w:p w:rsidR="00CF46C3" w:rsidRPr="00CF46C3" w:rsidRDefault="00CF46C3" w:rsidP="00CF46C3">
      <w:pPr>
        <w:pStyle w:val="ListParagraph"/>
        <w:ind w:left="1440" w:firstLine="0"/>
        <w:jc w:val="left"/>
        <w:rPr>
          <w:i/>
          <w:color w:val="002060"/>
        </w:rPr>
      </w:pPr>
      <w:r w:rsidRPr="00CF46C3">
        <w:rPr>
          <w:i/>
          <w:color w:val="002060"/>
        </w:rPr>
        <w:t>&lt;/body&gt;</w:t>
      </w:r>
    </w:p>
    <w:p w:rsidR="00CF46C3" w:rsidRPr="00CF46C3" w:rsidRDefault="00CF46C3" w:rsidP="00CF46C3">
      <w:pPr>
        <w:pStyle w:val="ListParagraph"/>
        <w:ind w:left="1440" w:firstLine="0"/>
        <w:jc w:val="left"/>
        <w:rPr>
          <w:i/>
        </w:rPr>
      </w:pPr>
    </w:p>
    <w:p w:rsidR="00CF46C3" w:rsidRDefault="00CF46C3" w:rsidP="0065166D">
      <w:pPr>
        <w:pStyle w:val="ListParagraph"/>
        <w:ind w:left="0"/>
      </w:pPr>
      <w:r>
        <w:t>De</w:t>
      </w:r>
      <w:r w:rsidR="0065166D">
        <w:t>ș</w:t>
      </w:r>
      <w:r>
        <w:t>i se poate combina cu HTML-ul, nu exista nicio regul</w:t>
      </w:r>
      <w:r w:rsidR="0065166D">
        <w:t>ă</w:t>
      </w:r>
      <w:r>
        <w:t xml:space="preserve"> s</w:t>
      </w:r>
      <w:r w:rsidR="0065166D">
        <w:t>ă</w:t>
      </w:r>
      <w:r>
        <w:t xml:space="preserve"> combini aceste dou</w:t>
      </w:r>
      <w:r w:rsidR="0065166D">
        <w:t>ă</w:t>
      </w:r>
      <w:r>
        <w:t xml:space="preserve"> limbaje, iar dac</w:t>
      </w:r>
      <w:r w:rsidR="0065166D">
        <w:t>ă</w:t>
      </w:r>
      <w:r>
        <w:t xml:space="preserve"> fi</w:t>
      </w:r>
      <w:r w:rsidR="0065166D">
        <w:t>ș</w:t>
      </w:r>
      <w:r>
        <w:t>ierul con</w:t>
      </w:r>
      <w:r w:rsidR="0065166D">
        <w:t>ț</w:t>
      </w:r>
      <w:r>
        <w:t>ine numai cod PHP</w:t>
      </w:r>
      <w:r w:rsidR="0065166D">
        <w:t>,</w:t>
      </w:r>
      <w:r>
        <w:t xml:space="preserve"> atunci este indicat sa omitem etichetele de </w:t>
      </w:r>
      <w:r w:rsidR="0065166D">
        <w:t>î</w:t>
      </w:r>
      <w:r>
        <w:t>nchidere.</w:t>
      </w:r>
    </w:p>
    <w:p w:rsidR="0065166D" w:rsidRDefault="0065166D" w:rsidP="00CF46C3">
      <w:pPr>
        <w:pStyle w:val="ListParagraph"/>
        <w:ind w:left="0" w:firstLine="0"/>
      </w:pPr>
    </w:p>
    <w:p w:rsidR="00CF46C3" w:rsidRDefault="00CF46C3" w:rsidP="0065166D">
      <w:pPr>
        <w:pStyle w:val="ListParagraph"/>
        <w:ind w:left="0"/>
        <w:rPr>
          <w:i/>
        </w:rPr>
      </w:pPr>
      <w:r w:rsidRPr="0065166D">
        <w:rPr>
          <w:i/>
          <w:color w:val="FF0000"/>
        </w:rPr>
        <w:t>&lt;?</w:t>
      </w:r>
      <w:r w:rsidR="0065166D">
        <w:rPr>
          <w:i/>
        </w:rPr>
        <w:t xml:space="preserve"> </w:t>
      </w:r>
      <w:r w:rsidRPr="00CF46C3">
        <w:rPr>
          <w:i/>
        </w:rPr>
        <w:t>’Hello world’;</w:t>
      </w:r>
    </w:p>
    <w:p w:rsidR="0065166D" w:rsidRPr="00CF46C3" w:rsidRDefault="0065166D" w:rsidP="0065166D">
      <w:pPr>
        <w:pStyle w:val="ListParagraph"/>
        <w:ind w:left="0"/>
        <w:rPr>
          <w:i/>
        </w:rPr>
      </w:pPr>
    </w:p>
    <w:p w:rsidR="00CF46C3" w:rsidRDefault="00CF46C3" w:rsidP="0065166D">
      <w:pPr>
        <w:pStyle w:val="ListParagraph"/>
        <w:ind w:left="0"/>
        <w:jc w:val="left"/>
      </w:pPr>
      <w:r>
        <w:t>Variabilele trebuie anotate cu caracterul “</w:t>
      </w:r>
      <w:r w:rsidRPr="00CF46C3">
        <w:rPr>
          <w:i/>
        </w:rPr>
        <w:t xml:space="preserve">$”, </w:t>
      </w:r>
      <w:r>
        <w:t>iar tipul variabilei nu trebuie specificat. Expresiile trebuie s</w:t>
      </w:r>
      <w:r w:rsidR="0065166D">
        <w:t>ă</w:t>
      </w:r>
      <w:r>
        <w:t xml:space="preserve"> se termine cu caracterul “</w:t>
      </w:r>
      <w:r w:rsidRPr="00CF46C3">
        <w:rPr>
          <w:i/>
        </w:rPr>
        <w:t>;”</w:t>
      </w:r>
      <w:r>
        <w:t>, altfel codul PHP nu poate fi interpretat corect</w:t>
      </w:r>
      <w:r w:rsidR="00BC6B3A">
        <w:t xml:space="preserve"> și </w:t>
      </w:r>
      <w:r>
        <w:t>ne va da mesaje de eroare. PHP-ul este similar cu limbajele de programare C/C++/Java, avand at</w:t>
      </w:r>
      <w:r w:rsidR="0065166D" w:rsidRPr="00CF46C3">
        <w:t>â</w:t>
      </w:r>
      <w:r>
        <w:t>t sintaxe</w:t>
      </w:r>
      <w:r w:rsidR="00BC6B3A">
        <w:t xml:space="preserve"> și </w:t>
      </w:r>
      <w:r>
        <w:t>cuvinte cheie similare c</w:t>
      </w:r>
      <w:r w:rsidR="0065166D" w:rsidRPr="00CF46C3">
        <w:t>â</w:t>
      </w:r>
      <w:r>
        <w:t>t</w:t>
      </w:r>
      <w:r w:rsidR="00BC6B3A">
        <w:t xml:space="preserve"> și </w:t>
      </w:r>
      <w:r>
        <w:t>logica exp</w:t>
      </w:r>
      <w:r w:rsidR="0065166D">
        <w:t>r</w:t>
      </w:r>
      <w:r>
        <w:t xml:space="preserve">esiilor </w:t>
      </w:r>
      <w:r w:rsidRPr="00CF46C3">
        <w:rPr>
          <w:i/>
        </w:rPr>
        <w:t xml:space="preserve">if </w:t>
      </w:r>
      <w:r>
        <w:t xml:space="preserve">sau </w:t>
      </w:r>
      <w:r w:rsidRPr="00CF46C3">
        <w:rPr>
          <w:i/>
        </w:rPr>
        <w:t>for</w:t>
      </w:r>
      <w:r>
        <w:t>.</w:t>
      </w:r>
    </w:p>
    <w:p w:rsidR="00CF46C3" w:rsidRDefault="00CF46C3" w:rsidP="00C77B7E">
      <w:pPr>
        <w:pStyle w:val="ListParagraph"/>
        <w:ind w:left="0"/>
      </w:pPr>
      <w:r>
        <w:lastRenderedPageBreak/>
        <w:t xml:space="preserve">De la versiuna PHP5, sunt introduse variabile </w:t>
      </w:r>
      <w:r w:rsidRPr="00CF46C3">
        <w:rPr>
          <w:i/>
        </w:rPr>
        <w:t>private</w:t>
      </w:r>
      <w:r w:rsidR="0065166D">
        <w:t xml:space="preserve"> și </w:t>
      </w:r>
      <w:r w:rsidRPr="00CF46C3">
        <w:rPr>
          <w:i/>
        </w:rPr>
        <w:t>protected</w:t>
      </w:r>
      <w:r>
        <w:t xml:space="preserve">, </w:t>
      </w:r>
      <w:r w:rsidRPr="00CF46C3">
        <w:rPr>
          <w:i/>
        </w:rPr>
        <w:t>metode</w:t>
      </w:r>
      <w:r>
        <w:t xml:space="preserve">, </w:t>
      </w:r>
      <w:r w:rsidR="00C77B7E">
        <w:t>î</w:t>
      </w:r>
      <w:r>
        <w:t xml:space="preserve">mpreuna cu clase </w:t>
      </w:r>
      <w:r w:rsidRPr="00CF46C3">
        <w:rPr>
          <w:i/>
        </w:rPr>
        <w:t>abstracte</w:t>
      </w:r>
      <w:r w:rsidR="00BC6B3A">
        <w:rPr>
          <w:i/>
        </w:rPr>
        <w:t xml:space="preserve"> și </w:t>
      </w:r>
      <w:r w:rsidRPr="00CF46C3">
        <w:rPr>
          <w:i/>
        </w:rPr>
        <w:t>finale</w:t>
      </w:r>
      <w:r>
        <w:t>. A fost introdus</w:t>
      </w:r>
      <w:r w:rsidR="00C77B7E">
        <w:t>ă</w:t>
      </w:r>
      <w:r w:rsidR="0065166D">
        <w:t xml:space="preserve"> și </w:t>
      </w:r>
      <w:r>
        <w:t xml:space="preserve">o modalitate standard de a declara </w:t>
      </w:r>
      <w:r w:rsidRPr="00CF46C3">
        <w:rPr>
          <w:i/>
        </w:rPr>
        <w:t>constructori</w:t>
      </w:r>
      <w:r w:rsidR="0065166D">
        <w:t xml:space="preserve"> și </w:t>
      </w:r>
      <w:r w:rsidRPr="00CF46C3">
        <w:rPr>
          <w:i/>
        </w:rPr>
        <w:t>destructori</w:t>
      </w:r>
      <w:r>
        <w:t>, similar limbajelor de programare C++.</w:t>
      </w:r>
    </w:p>
    <w:p w:rsidR="003E43D6" w:rsidRDefault="003E43D6" w:rsidP="003E43D6">
      <w:pPr>
        <w:pStyle w:val="Heading3"/>
        <w:numPr>
          <w:ilvl w:val="2"/>
          <w:numId w:val="1"/>
        </w:numPr>
      </w:pPr>
      <w:bookmarkStart w:id="30" w:name="_Toc453628640"/>
      <w:r>
        <w:t>JavaScript</w:t>
      </w:r>
      <w:bookmarkEnd w:id="30"/>
    </w:p>
    <w:p w:rsidR="00690216" w:rsidRDefault="00690216" w:rsidP="00690216">
      <w:pPr>
        <w:pStyle w:val="ListParagraph"/>
        <w:ind w:left="0"/>
      </w:pPr>
      <w:r w:rsidRPr="00690216">
        <w:rPr>
          <w:i/>
        </w:rPr>
        <w:t>JavaScript este un limbaj de programare interpretabil, netipizat, dinamic</w:t>
      </w:r>
      <w:r w:rsidR="00BC6B3A">
        <w:rPr>
          <w:i/>
        </w:rPr>
        <w:t xml:space="preserve"> și </w:t>
      </w:r>
      <w:r w:rsidRPr="00690216">
        <w:rPr>
          <w:i/>
        </w:rPr>
        <w:t xml:space="preserve">de nivel </w:t>
      </w:r>
      <w:r w:rsidR="007C6EB2">
        <w:rPr>
          <w:i/>
        </w:rPr>
        <w:t>î</w:t>
      </w:r>
      <w:r w:rsidRPr="00690216">
        <w:rPr>
          <w:i/>
        </w:rPr>
        <w:t>nalt.</w:t>
      </w:r>
      <w:r>
        <w:t xml:space="preserve">[1] </w:t>
      </w:r>
      <w:r w:rsidRPr="00690216">
        <w:rPr>
          <w:i/>
        </w:rPr>
        <w:t xml:space="preserve">A fost standardizat </w:t>
      </w:r>
      <w:r w:rsidR="007C6EB2">
        <w:rPr>
          <w:i/>
        </w:rPr>
        <w:t>î</w:t>
      </w:r>
      <w:r w:rsidRPr="00690216">
        <w:rPr>
          <w:i/>
        </w:rPr>
        <w:t>n specifica</w:t>
      </w:r>
      <w:r w:rsidR="007C6EB2">
        <w:rPr>
          <w:i/>
        </w:rPr>
        <w:t>ț</w:t>
      </w:r>
      <w:r w:rsidRPr="00690216">
        <w:rPr>
          <w:i/>
        </w:rPr>
        <w:t>ia de limbaje de la ECMAScript.</w:t>
      </w:r>
      <w:r w:rsidR="007C6EB2">
        <w:t>[2]  Este una dintre tehnologiile de bază</w:t>
      </w:r>
      <w:r>
        <w:t xml:space="preserve"> pentru produc</w:t>
      </w:r>
      <w:r w:rsidR="007C6EB2">
        <w:t>ț</w:t>
      </w:r>
      <w:r>
        <w:t>ia aplica</w:t>
      </w:r>
      <w:r w:rsidR="007C6EB2">
        <w:t>ț</w:t>
      </w:r>
      <w:r>
        <w:t xml:space="preserve">iilor web. </w:t>
      </w:r>
      <w:r w:rsidRPr="00690216">
        <w:rPr>
          <w:i/>
        </w:rPr>
        <w:t>Marea majoritate a websiturilor folosesc aceast</w:t>
      </w:r>
      <w:r w:rsidR="007C6EB2">
        <w:rPr>
          <w:i/>
        </w:rPr>
        <w:t>ă te</w:t>
      </w:r>
      <w:r w:rsidRPr="00690216">
        <w:rPr>
          <w:i/>
        </w:rPr>
        <w:t>hnologie</w:t>
      </w:r>
      <w:r w:rsidR="007C6EB2">
        <w:rPr>
          <w:i/>
        </w:rPr>
        <w:t xml:space="preserve"> și </w:t>
      </w:r>
      <w:r w:rsidRPr="00690216">
        <w:rPr>
          <w:i/>
        </w:rPr>
        <w:t xml:space="preserve">este </w:t>
      </w:r>
      <w:r w:rsidR="007C6EB2">
        <w:rPr>
          <w:i/>
        </w:rPr>
        <w:t>î</w:t>
      </w:r>
      <w:r w:rsidRPr="00690216">
        <w:rPr>
          <w:i/>
        </w:rPr>
        <w:t>ntretinut</w:t>
      </w:r>
      <w:r w:rsidR="007C6EB2">
        <w:rPr>
          <w:i/>
        </w:rPr>
        <w:t>ă</w:t>
      </w:r>
      <w:r w:rsidRPr="00690216">
        <w:rPr>
          <w:i/>
        </w:rPr>
        <w:t xml:space="preserve"> de toate browserele moderne</w:t>
      </w:r>
      <w:r>
        <w:t xml:space="preserve">.[1] Prefixul </w:t>
      </w:r>
      <w:r w:rsidRPr="00690216">
        <w:rPr>
          <w:i/>
        </w:rPr>
        <w:t>Java</w:t>
      </w:r>
      <w:r>
        <w:t xml:space="preserve"> sugereaz</w:t>
      </w:r>
      <w:r w:rsidR="00D87F2D">
        <w:t>ă</w:t>
      </w:r>
      <w:r>
        <w:t xml:space="preserve"> incorect c</w:t>
      </w:r>
      <w:r w:rsidR="00D87F2D">
        <w:t>ă</w:t>
      </w:r>
      <w:r>
        <w:t xml:space="preserve"> are legatur</w:t>
      </w:r>
      <w:r w:rsidR="00D87F2D">
        <w:t>ă</w:t>
      </w:r>
      <w:r>
        <w:t xml:space="preserve"> cu limbajul de programare Java, iar sufixul </w:t>
      </w:r>
      <w:r w:rsidRPr="00690216">
        <w:rPr>
          <w:i/>
        </w:rPr>
        <w:t xml:space="preserve">Script </w:t>
      </w:r>
      <w:r>
        <w:t>sugereaz</w:t>
      </w:r>
      <w:r w:rsidR="00D87F2D">
        <w:t>ă</w:t>
      </w:r>
      <w:r>
        <w:t xml:space="preserve"> ca nu este un limbaj de programare </w:t>
      </w:r>
      <w:r w:rsidR="00D87F2D">
        <w:rPr>
          <w:lang w:val="en-US"/>
        </w:rPr>
        <w:t>“</w:t>
      </w:r>
      <w:r w:rsidRPr="00D562A4">
        <w:rPr>
          <w:i/>
        </w:rPr>
        <w:t>real</w:t>
      </w:r>
      <w:r w:rsidR="00D87F2D">
        <w:t>”</w:t>
      </w:r>
      <w:r>
        <w:t>.</w:t>
      </w:r>
    </w:p>
    <w:p w:rsidR="00690216" w:rsidRDefault="00690216" w:rsidP="00690216">
      <w:pPr>
        <w:pStyle w:val="ListParagraph"/>
        <w:ind w:left="0"/>
      </w:pPr>
      <w:r>
        <w:t>JavaScript-ul ruleaz</w:t>
      </w:r>
      <w:r w:rsidR="005645D9">
        <w:t>ă</w:t>
      </w:r>
      <w:r>
        <w:t xml:space="preserve"> pe partea de client, de obicei pe browser,</w:t>
      </w:r>
      <w:r w:rsidR="007C6EB2">
        <w:t xml:space="preserve"> și </w:t>
      </w:r>
      <w:r>
        <w:t>datorit</w:t>
      </w:r>
      <w:r w:rsidR="005645D9">
        <w:t>ă</w:t>
      </w:r>
      <w:r>
        <w:t xml:space="preserve"> acestui lucru poate s</w:t>
      </w:r>
      <w:r w:rsidR="005645D9">
        <w:t>ă</w:t>
      </w:r>
      <w:r>
        <w:t xml:space="preserve"> raspund</w:t>
      </w:r>
      <w:r w:rsidR="005645D9">
        <w:t>ă</w:t>
      </w:r>
      <w:r>
        <w:t xml:space="preserve"> rapid la interac</w:t>
      </w:r>
      <w:r w:rsidR="005645D9">
        <w:t>ț</w:t>
      </w:r>
      <w:r>
        <w:t>iunile utilizatorului,</w:t>
      </w:r>
      <w:r w:rsidR="007C6EB2">
        <w:t xml:space="preserve"> și </w:t>
      </w:r>
      <w:r>
        <w:t>chiar dac</w:t>
      </w:r>
      <w:r w:rsidR="005645D9">
        <w:t>ă</w:t>
      </w:r>
      <w:r>
        <w:t xml:space="preserve"> are defectele lui de design</w:t>
      </w:r>
      <w:r w:rsidR="00BC6B3A">
        <w:t xml:space="preserve"> și </w:t>
      </w:r>
      <w:r w:rsidR="005645D9">
        <w:t>arhitectură</w:t>
      </w:r>
      <w:r>
        <w:t>, este foarte puternic</w:t>
      </w:r>
      <w:r w:rsidR="007C6EB2">
        <w:t xml:space="preserve"> și </w:t>
      </w:r>
      <w:r>
        <w:t xml:space="preserve">popular, fiind </w:t>
      </w:r>
      <w:r w:rsidR="005645D9">
        <w:t>î</w:t>
      </w:r>
      <w:r>
        <w:t>ntretinut de toate browserele.</w:t>
      </w:r>
    </w:p>
    <w:p w:rsidR="00690216" w:rsidRDefault="00690216" w:rsidP="00690216">
      <w:pPr>
        <w:pStyle w:val="ListParagraph"/>
        <w:ind w:left="0"/>
      </w:pPr>
      <w:r>
        <w:t>Una din motivele pentru care JavaScript-ul este at</w:t>
      </w:r>
      <w:r w:rsidR="003203F4">
        <w:rPr>
          <w:sz w:val="23"/>
          <w:szCs w:val="23"/>
        </w:rPr>
        <w:t>â</w:t>
      </w:r>
      <w:r>
        <w:t xml:space="preserve">t de popular, este </w:t>
      </w:r>
      <w:r w:rsidR="003203F4">
        <w:t>implementarea execuț</w:t>
      </w:r>
      <w:r>
        <w:t>iilor de cod asincron,</w:t>
      </w:r>
      <w:r w:rsidR="00BC6B3A">
        <w:t xml:space="preserve"> și </w:t>
      </w:r>
      <w:r w:rsidR="003203F4">
        <w:t>chiar dacă nu ajută la citirea codului, asigură că</w:t>
      </w:r>
      <w:r>
        <w:t xml:space="preserve"> paginile web sunt rapide</w:t>
      </w:r>
      <w:r w:rsidR="00BC6B3A">
        <w:t xml:space="preserve"> și </w:t>
      </w:r>
      <w:r>
        <w:t>sunt executate in timp mi</w:t>
      </w:r>
      <w:r w:rsidR="003203F4">
        <w:t>nim. Pentru executarea codului î</w:t>
      </w:r>
      <w:r>
        <w:t>n mod</w:t>
      </w:r>
      <w:r w:rsidR="003203F4">
        <w:t xml:space="preserve"> asincron trebuie folosite funcț</w:t>
      </w:r>
      <w:r>
        <w:t xml:space="preserve">ii de callback. </w:t>
      </w:r>
      <w:r w:rsidR="003203F4">
        <w:rPr>
          <w:i/>
        </w:rPr>
        <w:t>O funcț</w:t>
      </w:r>
      <w:r w:rsidRPr="00690216">
        <w:rPr>
          <w:i/>
        </w:rPr>
        <w:t>ie callback es</w:t>
      </w:r>
      <w:r w:rsidR="003203F4">
        <w:rPr>
          <w:i/>
        </w:rPr>
        <w:t>te o bucată de cod executabilă</w:t>
      </w:r>
      <w:r w:rsidRPr="00690216">
        <w:rPr>
          <w:i/>
        </w:rPr>
        <w:t>, care poate fi p</w:t>
      </w:r>
      <w:r w:rsidR="003203F4">
        <w:rPr>
          <w:i/>
        </w:rPr>
        <w:t>l</w:t>
      </w:r>
      <w:r w:rsidRPr="00690216">
        <w:rPr>
          <w:i/>
        </w:rPr>
        <w:t>asat</w:t>
      </w:r>
      <w:r w:rsidR="003203F4">
        <w:rPr>
          <w:i/>
        </w:rPr>
        <w:t>ă</w:t>
      </w:r>
      <w:r w:rsidRPr="00690216">
        <w:rPr>
          <w:i/>
        </w:rPr>
        <w:t xml:space="preserve"> ca</w:t>
      </w:r>
      <w:r w:rsidR="00BC6B3A">
        <w:rPr>
          <w:i/>
        </w:rPr>
        <w:t xml:space="preserve"> și </w:t>
      </w:r>
      <w:r w:rsidR="003203F4">
        <w:rPr>
          <w:i/>
        </w:rPr>
        <w:t>argument la o altă funcț</w:t>
      </w:r>
      <w:r w:rsidRPr="00690216">
        <w:rPr>
          <w:i/>
        </w:rPr>
        <w:t>ie, care va fi executat la</w:t>
      </w:r>
      <w:r w:rsidR="003203F4">
        <w:rPr>
          <w:i/>
        </w:rPr>
        <w:t xml:space="preserve"> un moment dat. Executarea funcției poate fi imediată, care se numeș</w:t>
      </w:r>
      <w:r w:rsidRPr="00690216">
        <w:rPr>
          <w:i/>
        </w:rPr>
        <w:t xml:space="preserve">te </w:t>
      </w:r>
      <w:r w:rsidR="003203F4">
        <w:rPr>
          <w:i/>
        </w:rPr>
        <w:t>callback sincron, sau poate fi întarziată, care se numeș</w:t>
      </w:r>
      <w:r w:rsidRPr="00690216">
        <w:rPr>
          <w:i/>
        </w:rPr>
        <w:t>te callback asincron.</w:t>
      </w:r>
      <w:r>
        <w:t>[3]</w:t>
      </w:r>
    </w:p>
    <w:p w:rsidR="00690216" w:rsidRDefault="00690216" w:rsidP="00690216">
      <w:pPr>
        <w:pStyle w:val="ListParagraph"/>
        <w:ind w:left="0"/>
      </w:pPr>
      <w:r>
        <w:t>JavaScript-ul este folosit</w:t>
      </w:r>
      <w:r w:rsidR="00BC6B3A">
        <w:t xml:space="preserve"> și </w:t>
      </w:r>
      <w:r w:rsidR="0067550E">
        <w:t>in alte medii, ce nu au legatură cu aplicaț</w:t>
      </w:r>
      <w:r>
        <w:t>ii web, cum ar fi documente PDF, widgeturi, jocuri de calculator</w:t>
      </w:r>
      <w:r w:rsidR="007C6EB2">
        <w:t xml:space="preserve"> și </w:t>
      </w:r>
      <w:r w:rsidR="0067550E">
        <w:t>aplicații mobile. Existp implementp</w:t>
      </w:r>
      <w:r>
        <w:t>ri</w:t>
      </w:r>
      <w:r w:rsidR="007C6EB2">
        <w:t xml:space="preserve"> și </w:t>
      </w:r>
      <w:r>
        <w:t>pe parte de serve</w:t>
      </w:r>
      <w:r w:rsidR="0067550E">
        <w:t>r, nu numai client, care ruleazpă î</w:t>
      </w:r>
      <w:r>
        <w:t xml:space="preserve">n medii cum ar fi </w:t>
      </w:r>
      <w:r w:rsidRPr="0067550E">
        <w:rPr>
          <w:i/>
        </w:rPr>
        <w:t>Node.js</w:t>
      </w:r>
      <w:r>
        <w:t>.</w:t>
      </w:r>
    </w:p>
    <w:p w:rsidR="00690216" w:rsidRPr="00690216" w:rsidRDefault="00690216" w:rsidP="00690216"/>
    <w:p w:rsidR="00B8666E" w:rsidRDefault="00B8666E" w:rsidP="005A54E4">
      <w:pPr>
        <w:pStyle w:val="Heading3"/>
        <w:numPr>
          <w:ilvl w:val="2"/>
          <w:numId w:val="1"/>
        </w:numPr>
      </w:pPr>
      <w:bookmarkStart w:id="31" w:name="_Toc453628641"/>
      <w:r>
        <w:t>HTML</w:t>
      </w:r>
      <w:bookmarkEnd w:id="31"/>
    </w:p>
    <w:p w:rsidR="004164D7" w:rsidRDefault="004164D7">
      <w:pPr>
        <w:ind w:firstLine="0"/>
      </w:pPr>
    </w:p>
    <w:p w:rsidR="007C6EB2" w:rsidRDefault="007C6EB2" w:rsidP="007C6EB2">
      <w:r>
        <w:t xml:space="preserve">HyperText Markup Language, sau prescurtat HTML, este limbajul de marcare standard pentru crearea paginilor web. </w:t>
      </w:r>
      <w:r w:rsidRPr="00761E29">
        <w:rPr>
          <w:i/>
        </w:rPr>
        <w:t>Pe l</w:t>
      </w:r>
      <w:r w:rsidR="003203F4" w:rsidRPr="00761E29">
        <w:rPr>
          <w:i/>
          <w:sz w:val="23"/>
          <w:szCs w:val="23"/>
        </w:rPr>
        <w:t>â</w:t>
      </w:r>
      <w:r w:rsidRPr="00761E29">
        <w:rPr>
          <w:i/>
        </w:rPr>
        <w:t>ng</w:t>
      </w:r>
      <w:r w:rsidR="003203F4" w:rsidRPr="00761E29">
        <w:rPr>
          <w:i/>
        </w:rPr>
        <w:t>ă</w:t>
      </w:r>
      <w:r w:rsidRPr="00761E29">
        <w:rPr>
          <w:i/>
        </w:rPr>
        <w:t xml:space="preserve"> CSS și </w:t>
      </w:r>
      <w:r w:rsidR="00761E29" w:rsidRPr="00761E29">
        <w:rPr>
          <w:i/>
        </w:rPr>
        <w:t>JS, HTML-ul este una dintre te</w:t>
      </w:r>
      <w:r w:rsidRPr="00761E29">
        <w:rPr>
          <w:i/>
        </w:rPr>
        <w:t>hnologiile necesare pentru a creea pagini web, dar și pentru a creea interfe</w:t>
      </w:r>
      <w:r w:rsidR="006A3C2C" w:rsidRPr="00761E29">
        <w:rPr>
          <w:i/>
        </w:rPr>
        <w:t>ț</w:t>
      </w:r>
      <w:r w:rsidRPr="00761E29">
        <w:rPr>
          <w:i/>
        </w:rPr>
        <w:t xml:space="preserve">e de utilizare </w:t>
      </w:r>
      <w:r w:rsidR="00B84325" w:rsidRPr="00761E29">
        <w:rPr>
          <w:i/>
        </w:rPr>
        <w:t>p</w:t>
      </w:r>
      <w:r w:rsidRPr="00761E29">
        <w:rPr>
          <w:i/>
        </w:rPr>
        <w:t>entru aplicatii mobile</w:t>
      </w:r>
      <w:r>
        <w:t>.[2]</w:t>
      </w:r>
    </w:p>
    <w:p w:rsidR="007C6EB2" w:rsidRDefault="007C6EB2" w:rsidP="007C6EB2">
      <w:r>
        <w:t>Elementele de HTML construiesc blocurile de HTML pentru paginile</w:t>
      </w:r>
      <w:r w:rsidR="009B5567">
        <w:t xml:space="preserve"> web. HTML permite folosirea at</w:t>
      </w:r>
      <w:r w:rsidR="009B5567">
        <w:rPr>
          <w:sz w:val="23"/>
          <w:szCs w:val="23"/>
        </w:rPr>
        <w:t>â</w:t>
      </w:r>
      <w:r w:rsidR="009B5567">
        <w:t>t a imaginilor, c</w:t>
      </w:r>
      <w:r w:rsidR="009B5567">
        <w:rPr>
          <w:sz w:val="23"/>
          <w:szCs w:val="23"/>
        </w:rPr>
        <w:t>â</w:t>
      </w:r>
      <w:r>
        <w:t xml:space="preserve">t și a formelor interactive, și </w:t>
      </w:r>
      <w:r w:rsidR="009B5567">
        <w:t>asigură că documentele create să</w:t>
      </w:r>
      <w:r>
        <w:t xml:space="preserve"> fie structurate. Elementele de HTML sunt folosite prin etichete cum are fi </w:t>
      </w:r>
      <w:r>
        <w:rPr>
          <w:b/>
          <w:i/>
        </w:rPr>
        <w:t>&lt;img /&gt;</w:t>
      </w:r>
      <w:r>
        <w:t xml:space="preserve"> sau </w:t>
      </w:r>
      <w:r>
        <w:rPr>
          <w:b/>
          <w:i/>
        </w:rPr>
        <w:t xml:space="preserve">&lt;input /&gt; </w:t>
      </w:r>
      <w:r w:rsidR="009B5567">
        <w:t>introduc</w:t>
      </w:r>
      <w:r w:rsidR="009B5567">
        <w:rPr>
          <w:sz w:val="23"/>
          <w:szCs w:val="23"/>
        </w:rPr>
        <w:t>â</w:t>
      </w:r>
      <w:r w:rsidR="009B5567">
        <w:t>nd astfel direct conținut î</w:t>
      </w:r>
      <w:r w:rsidR="0079071C">
        <w:t>n pagina de web. Există</w:t>
      </w:r>
      <w:r w:rsidR="00BC6B3A">
        <w:t xml:space="preserve"> și </w:t>
      </w:r>
      <w:r w:rsidR="0079071C">
        <w:t>alte etichete cum ar</w:t>
      </w:r>
      <w:r>
        <w:t xml:space="preserve"> fi </w:t>
      </w:r>
      <w:r>
        <w:rPr>
          <w:b/>
          <w:i/>
        </w:rPr>
        <w:t>&lt;p&gt;…&lt;/p&gt;</w:t>
      </w:r>
      <w:r>
        <w:t xml:space="preserve"> ce poate contine informa</w:t>
      </w:r>
      <w:r w:rsidR="0079071C">
        <w:t>ț</w:t>
      </w:r>
      <w:r>
        <w:t xml:space="preserve">ii de text și </w:t>
      </w:r>
      <w:r w:rsidR="0079071C">
        <w:t>care poate să conțina sub-elemente. Browsere nu afiș</w:t>
      </w:r>
      <w:r>
        <w:t>eaza etichet</w:t>
      </w:r>
      <w:r w:rsidR="0079071C">
        <w:t>ele de HTML ci le folosesc ca să interpreteze conț</w:t>
      </w:r>
      <w:r>
        <w:t>inutul paginii web.</w:t>
      </w:r>
    </w:p>
    <w:p w:rsidR="007C6EB2" w:rsidRDefault="007C6EB2" w:rsidP="007C6EB2">
      <w:r>
        <w:lastRenderedPageBreak/>
        <w:t>HTML-ul p</w:t>
      </w:r>
      <w:r w:rsidR="00763351">
        <w:t>oate î</w:t>
      </w:r>
      <w:r w:rsidR="0079071C">
        <w:t>ncorpora scripturi cum ar</w:t>
      </w:r>
      <w:r>
        <w:t xml:space="preserve"> fi JavaScript, care poate afecta comportamentul paginilor. Se mai poate combina</w:t>
      </w:r>
      <w:r w:rsidR="00BC6B3A">
        <w:t xml:space="preserve"> și </w:t>
      </w:r>
      <w:r w:rsidR="00763351">
        <w:t>cu CSS pentru a da formă</w:t>
      </w:r>
      <w:r>
        <w:t xml:space="preserve"> și culoare elementelor de HTML.</w:t>
      </w:r>
    </w:p>
    <w:p w:rsidR="000D31CE" w:rsidRDefault="000D31CE" w:rsidP="000D31CE">
      <w:r>
        <w:t>HTML5 este a 5-a si, momentan, ultima versiune a limbajului  de marcaj HTML. A fost publicată de World Wide Web Consortium ca să îmbunătățească aplicațiile multimedia de ultima generație. HTML5 introduce un API pentru aplicații web complexe, îmbunătățind</w:t>
      </w:r>
      <w:r w:rsidR="00BC6B3A">
        <w:t xml:space="preserve"> și </w:t>
      </w:r>
      <w:r>
        <w:t>extinz</w:t>
      </w:r>
      <w:r>
        <w:rPr>
          <w:sz w:val="23"/>
          <w:szCs w:val="23"/>
        </w:rPr>
        <w:t>â</w:t>
      </w:r>
      <w:r>
        <w:t xml:space="preserve">nd astfel funcționalitățile deja existente. </w:t>
      </w:r>
    </w:p>
    <w:p w:rsidR="000D31CE" w:rsidRDefault="00CF676C" w:rsidP="000D31CE">
      <w:r>
        <w:t>HTML5 introduce funcționalități noi precum folosirea conț</w:t>
      </w:r>
      <w:r w:rsidR="000D31CE">
        <w:t>inutului de tip multimedia și elementelor grafice. Exemple de etichete multimedia</w:t>
      </w:r>
      <w:r w:rsidR="00BC6B3A">
        <w:t xml:space="preserve"> și </w:t>
      </w:r>
      <w:r w:rsidR="000D31CE">
        <w:t xml:space="preserve">etichete grafice sunt urmatoarele: </w:t>
      </w:r>
      <w:r w:rsidR="000D31CE" w:rsidRPr="000D31CE">
        <w:rPr>
          <w:b/>
          <w:i/>
        </w:rPr>
        <w:t>&lt;video&gt;, &lt;audio&gt;, &lt;canvas&gt;</w:t>
      </w:r>
      <w:r w:rsidR="000D31CE" w:rsidRPr="000D31CE">
        <w:rPr>
          <w:b/>
        </w:rPr>
        <w:t>.</w:t>
      </w:r>
    </w:p>
    <w:p w:rsidR="00B762BA" w:rsidRDefault="00B762BA"/>
    <w:p w:rsidR="00B762BA" w:rsidRDefault="00B762BA" w:rsidP="005A54E4">
      <w:pPr>
        <w:pStyle w:val="Heading3"/>
        <w:numPr>
          <w:ilvl w:val="2"/>
          <w:numId w:val="1"/>
        </w:numPr>
      </w:pPr>
      <w:bookmarkStart w:id="32" w:name="_Toc453628642"/>
      <w:r>
        <w:t>CSS</w:t>
      </w:r>
      <w:bookmarkEnd w:id="32"/>
    </w:p>
    <w:p w:rsidR="001D0F04" w:rsidRDefault="001D0F04" w:rsidP="001D0F04">
      <w:r>
        <w:t>CSS (Cascading Style Sheets) este un limbaj folosit pentru descrierea si stilizarea unui document scris intr-un limbaj de marcare. Acesta descrie cum sunt pozitionate si stilizate elementele HTML pe un ecran. De asemenea, este folosit pentru a controla aspectul mai multor pagini web in acelasi timp. Acelasi fisier CSS poate fi folosit pentru mai multe pagini HTML. De exemplu, paginile de Inregistrare si de Logare in aplicatie  pot folosi acelasi fisier de stilizare a elementelor HTML. Acest principiu a fost aplicat si pentru stilizarea paginilor de Inregistrare si Logare a Sistemului de comunicatie bazat pe tehnologii WebRTC. Desi cel mai des este folosit pentru setarea stilurilor vizuale ale paginilor web  impreuna cu HTML si XHTML, aceasta poate fi folosit inclusiv cu XML sau SVG. Impreuna cu HTML si JavaScript, CSS-ul este o tehnologie folosita de cele mai multe site-uri web pentru creearea paginilor , dar poate fi intalnita si pentru stilizarea aplicatiilor mobile.</w:t>
      </w:r>
    </w:p>
    <w:p w:rsidR="001D0F04" w:rsidRDefault="001D0F04" w:rsidP="001D0F04">
      <w:r>
        <w:t>CSS a fost creeat in primul rand pentru a permite separarea continutului si prezentarea acestuia (aspect, colori, pozitionare). Un avantaj al acestuia ar fi accesibilitatea continutului, deoarece ofera mai multa flexibilitate si control asupra caracteristicilor de prezentare. De asemenea, mai multe pagini HTML pot utiliza acelasi fisier CSS pentru a reduce complexitatea si repetitia in ceea ce priveste stilurile intalnite in aplicatie. Daca paginile HTML necesita elemente diferite de stilizare, acestea pot fi declarate in fisiere .css care contin doar informatiile relevante acelor pagini. De exemplu, paginile de Home si de Inregistrare pot contine declararea stilurilor in fisiere CSS diferite.</w:t>
      </w:r>
    </w:p>
    <w:p w:rsidR="001D0F04" w:rsidRPr="001D0F04" w:rsidRDefault="001D0F04" w:rsidP="001D0F04"/>
    <w:p w:rsidR="00A56643" w:rsidRDefault="00C3137D" w:rsidP="005A54E4">
      <w:pPr>
        <w:pStyle w:val="Heading3"/>
        <w:numPr>
          <w:ilvl w:val="2"/>
          <w:numId w:val="1"/>
        </w:numPr>
      </w:pPr>
      <w:bookmarkStart w:id="33" w:name="_Toc453628643"/>
      <w:r>
        <w:t>GitH</w:t>
      </w:r>
      <w:r w:rsidR="00A56643">
        <w:t>ub</w:t>
      </w:r>
      <w:bookmarkEnd w:id="33"/>
    </w:p>
    <w:p w:rsidR="00C3137D" w:rsidRDefault="00C3137D" w:rsidP="00C3137D">
      <w:r>
        <w:t>GitHub este o aplicație web folosită pentru salvarea</w:t>
      </w:r>
      <w:r w:rsidR="00BC6B3A">
        <w:t xml:space="preserve"> și </w:t>
      </w:r>
      <w:r>
        <w:t>stocarea aplicațiilor prin servicii Git. Precum Git, GitHub oferă funcționalităti cum ar fi controlul versiunilor</w:t>
      </w:r>
      <w:r w:rsidR="00BC6B3A">
        <w:t xml:space="preserve"> și </w:t>
      </w:r>
      <w:r>
        <w:t>gestionarea codului sursă, însă putem înt</w:t>
      </w:r>
      <w:r>
        <w:rPr>
          <w:sz w:val="23"/>
          <w:szCs w:val="23"/>
        </w:rPr>
        <w:t>â</w:t>
      </w:r>
      <w:r>
        <w:t>lni și funcționalități noi. [3] Proiectele pot fi accesate</w:t>
      </w:r>
      <w:r w:rsidR="00BC6B3A">
        <w:t xml:space="preserve"> și </w:t>
      </w:r>
      <w:r>
        <w:t xml:space="preserve">manipulate </w:t>
      </w:r>
      <w:r>
        <w:lastRenderedPageBreak/>
        <w:t>folosind linii de comandă standard. Spre deosebire de Git care este o aplicatie folosită strict din linia de comandă, GitHub oferă at</w:t>
      </w:r>
      <w:r>
        <w:rPr>
          <w:sz w:val="23"/>
          <w:szCs w:val="23"/>
        </w:rPr>
        <w:t>â</w:t>
      </w:r>
      <w:r>
        <w:t>t o interfață grafică web, c</w:t>
      </w:r>
      <w:r>
        <w:rPr>
          <w:sz w:val="23"/>
          <w:szCs w:val="23"/>
        </w:rPr>
        <w:t>â</w:t>
      </w:r>
      <w:r>
        <w:t xml:space="preserve">t și o interfață grafica desktop. O altă funcționalitate întalnită ar fi integrarea cu aplicațiile mobile. </w:t>
      </w:r>
    </w:p>
    <w:p w:rsidR="005A54E4" w:rsidRDefault="00C3137D" w:rsidP="001D0F04">
      <w:pPr>
        <w:pStyle w:val="ListParagraph"/>
        <w:ind w:left="0"/>
      </w:pPr>
      <w:r>
        <w:t>Utilizatorii aplicațiilor GitHub au posibilitatea de a se înregistra pentru a discuta despre proiecte și pentru a creea depozite. Utilizatorii neînregistrați au posibilitatea de a vizualiza</w:t>
      </w:r>
      <w:r w:rsidR="00BC6B3A">
        <w:t xml:space="preserve"> și </w:t>
      </w:r>
      <w:r>
        <w:t>de a salva proiectele, însă nu pot creea și modifica proiectele existente. Alte funcționalități ar fi vizualizarea bug-urilor, ale funcționalităților existente, dar</w:t>
      </w:r>
      <w:r w:rsidR="00BC6B3A">
        <w:t xml:space="preserve"> și </w:t>
      </w:r>
      <w:r>
        <w:t xml:space="preserve">gestionarea noilor task-uri. </w:t>
      </w:r>
    </w:p>
    <w:p w:rsidR="00A56643" w:rsidRDefault="00A56643" w:rsidP="005A54E4">
      <w:pPr>
        <w:pStyle w:val="Heading3"/>
        <w:numPr>
          <w:ilvl w:val="2"/>
          <w:numId w:val="1"/>
        </w:numPr>
      </w:pPr>
      <w:bookmarkStart w:id="34" w:name="_Toc453628644"/>
      <w:r w:rsidRPr="00520303">
        <w:t>Apache Server</w:t>
      </w:r>
      <w:bookmarkEnd w:id="34"/>
    </w:p>
    <w:p w:rsidR="001D0F04" w:rsidRDefault="001D0F04" w:rsidP="001D0F04">
      <w:r>
        <w:t>Apache HTTP Server, numit Apache este cel mai folosit software de server de web din lume. Initial bazat pe serverul NCSA HTTPd, dezvoltarea pentru Apache a inceput in anul 1995. Software-ul este disponibil pentru o gama larga de sisteme de operare pe langa Unix, inclusiv eComStation, Microsoft Windows, si altele. Eliberat sub licenta Apache, Apache este un software gratuit si open-source.</w:t>
      </w:r>
    </w:p>
    <w:p w:rsidR="001D0F04" w:rsidRDefault="001D0F04" w:rsidP="001D0F04">
      <w:r>
        <w:t>Pentru proiectul Apache HTTP Server a fost depus un efort de dezvoltare software care vizeaza creearea unui server HTTP bogat in caracteristici, disponibil in mod liber celor care doresc sa il utilizeze.</w:t>
      </w:r>
    </w:p>
    <w:p w:rsidR="001D0F04" w:rsidRDefault="001D0F04" w:rsidP="001D0F04">
      <w:r>
        <w:t>Apache a fost dezvoltat si intretinut de catre o comunitate deschisa de dezvoltatori. Proiectul este gestionat de un grup de voluntari situati in intreaga lume, folosind Internetul pentru a comunica, impartasi planuri, dar si sa dezvolte serverul si documentația acestuia. Acest proiect face parte din Apache Software Foundation. In plus, sute de utilizatori au contribuit cu idei, cod si documentatie pentru intretinerea si imbunatatirea proiectului.</w:t>
      </w:r>
    </w:p>
    <w:p w:rsidR="001D0F04" w:rsidRDefault="001D0F04" w:rsidP="001D0F04">
      <w:r>
        <w:t>Apache suporta o varietate larga de caracteristici, multe implementari care sa extinda functionalitatea de baza a proiectului initial. Dintre acestea ar putea fi suportul pentru autentificare oferit de partea de server. Dintre interfetele de limbaj comune care sunt sprijinite in acest sens fac parte Perl, Python, Tcl si PHP.</w:t>
      </w:r>
    </w:p>
    <w:p w:rsidR="001D0F04" w:rsidRDefault="001D0F04" w:rsidP="001D0F04">
      <w:r>
        <w:t>Virtual hosting permite instalarea Apache pentru deservirea mai multor aplicatii web diferite. O masina cu un singur server Apache poate deservi simultan "www.videocall.com", 'www.videocall.org'. O alta caracteristica ar fi suportul pentru autentificarea cu parola. Deoarece codul sursa este disponibil in mod gratuit, orice programator poate adapta server pentru nevoile proiectului.</w:t>
      </w:r>
    </w:p>
    <w:p w:rsidR="001D0F04" w:rsidRPr="001D0F04" w:rsidRDefault="001D0F04" w:rsidP="001D0F04"/>
    <w:p w:rsidR="001D0F04" w:rsidRPr="00520303" w:rsidRDefault="001D0F04" w:rsidP="001D0F04">
      <w:pPr>
        <w:pStyle w:val="Heading3"/>
        <w:numPr>
          <w:ilvl w:val="2"/>
          <w:numId w:val="1"/>
        </w:numPr>
      </w:pPr>
      <w:bookmarkStart w:id="35" w:name="_Toc453628645"/>
      <w:r>
        <w:t>XAMPP</w:t>
      </w:r>
      <w:bookmarkEnd w:id="35"/>
    </w:p>
    <w:p w:rsidR="002F6A04" w:rsidRPr="002F6A04" w:rsidRDefault="002F6A04" w:rsidP="002F6A04">
      <w:r w:rsidRPr="002F6A04">
        <w:t xml:space="preserve">XAMPP este un pachet de server integrat in Apache, MySQL, PHP si Perl. Totul este pre-configurat si pregatit pentru rulare doar prin dezarhivarea sau instalarea acestuia. Este o distributie Apache care face ca dezvoltatorii sa aiba o munca simplificata in ceea ce priveste creearea unui web server local folosit pentru testare si implementare.Tot ceea ce este necesar </w:t>
      </w:r>
      <w:r w:rsidRPr="002F6A04">
        <w:lastRenderedPageBreak/>
        <w:t xml:space="preserve">pentru configurarea unui server web  este inclus intr-un fisier extractabil: aplicatia server (Apache), baza de data (MariaDB), si limbajul de scripting PHP [7]. </w:t>
      </w:r>
    </w:p>
    <w:p w:rsidR="002F6A04" w:rsidRPr="002F6A04" w:rsidRDefault="002F6A04" w:rsidP="002F6A04">
      <w:r w:rsidRPr="002F6A04">
        <w:t>XAMPP are nevoie doar de un singur fisier zip, tar, 7z sau exe pentru a putea fi descarcat si rulat. Configurari ale diferitelor componente care alcatuiesc web serverul pot fi necesare, dar nu intotdeauna.</w:t>
      </w:r>
    </w:p>
    <w:p w:rsidR="002F6A04" w:rsidRPr="002F6A04" w:rsidRDefault="002F6A04" w:rsidP="002F6A04">
      <w:r w:rsidRPr="002F6A04">
        <w:t>Acesta vine impreuna cu o serie de module, incluzand OpenSSL, phpMyAdmin, MediaWiki si altele. Mai multe instante ale XAMPP pot exista pe o singura masina, iar orice instanta poate fi copiata de pe un calculator pe altul. XAMPP poate fi folosit atat in versiunea standard (cea mica) cat si in versiunea completa.</w:t>
      </w:r>
    </w:p>
    <w:p w:rsidR="00A56643" w:rsidRPr="00A56643" w:rsidRDefault="002F6A04" w:rsidP="002F6A04">
      <w:r>
        <w:t>Initial, designerii XAMPP-ului au avut intentia de a-l folosi numai ca un instrument de dezvoltare care permite dezoltatorilor si programatorilor site-urilor sa isi testeze programele fara a fi nevoiti sa aiba acces la internet. Pentru a facilita munca acestora, multe dintre caracteristicile XAMPP-ului sunt dezactivate in mod implicit. De asemenea, XAMPP are capacitatea de a deservi pagini web pe World Wide Web [11]. O caracteristica speciala ar fi protejarea anumitor parti ale pachetului cu o parola. O data ce XAMPP este instalat, este posibil sa tratam localhost-ul ca o gazda, prin conectarea folosind un client FTP.</w:t>
      </w:r>
    </w:p>
    <w:p w:rsidR="00A56643" w:rsidRDefault="00A56643" w:rsidP="00A56643"/>
    <w:p w:rsidR="0098259E" w:rsidRPr="001A5D4C" w:rsidRDefault="0098259E" w:rsidP="00946FB4">
      <w:pPr>
        <w:pStyle w:val="Heading2"/>
        <w:numPr>
          <w:ilvl w:val="1"/>
          <w:numId w:val="1"/>
        </w:numPr>
      </w:pPr>
      <w:bookmarkStart w:id="36" w:name="_Toc453628646"/>
      <w:r>
        <w:t>Cerințele sistemului</w:t>
      </w:r>
      <w:bookmarkEnd w:id="36"/>
    </w:p>
    <w:p w:rsidR="00520303" w:rsidRDefault="00651D62">
      <w:r w:rsidRPr="00651D62">
        <w:t>Cerințele unui sistem pot fi clasificate între cerințe funcționale și cerințe non-funcționale. Cerințele funcționale prezintă o descriere completă a funcționalităților pe care sistemul trebuie să le îndeplinească, ce să se poată realiza utilizând sistemul. Cerințele non-funcționale dictează proprietăți și constrângeri asupra sistemului</w:t>
      </w:r>
      <w:r w:rsidR="00BC6B3A">
        <w:t xml:space="preserve"> și </w:t>
      </w:r>
      <w:r w:rsidRPr="00651D62">
        <w:t xml:space="preserve">sunt specificate atribute de calitate pe care sistemul trebuie să le dețină. </w:t>
      </w:r>
    </w:p>
    <w:p w:rsidR="00946FB4" w:rsidRDefault="00946FB4" w:rsidP="00946FB4">
      <w:pPr>
        <w:pStyle w:val="Heading3"/>
        <w:numPr>
          <w:ilvl w:val="2"/>
          <w:numId w:val="1"/>
        </w:numPr>
      </w:pPr>
      <w:bookmarkStart w:id="37" w:name="_Toc453628647"/>
      <w:r>
        <w:t>Cerinte functionale</w:t>
      </w:r>
      <w:bookmarkEnd w:id="37"/>
    </w:p>
    <w:p w:rsidR="0023630D" w:rsidRDefault="006C45B9" w:rsidP="0023630D">
      <w:r w:rsidRPr="006C45B9">
        <w:rPr>
          <w:szCs w:val="23"/>
        </w:rPr>
        <w:t xml:space="preserve">Capacitățile funcționale definesc ce acțiuni specifice poate sistemul să ofere. </w:t>
      </w:r>
      <w:r w:rsidR="002A5498">
        <w:rPr>
          <w:szCs w:val="23"/>
        </w:rPr>
        <w:t>Aceste funcțion</w:t>
      </w:r>
      <w:r w:rsidR="002531D7">
        <w:rPr>
          <w:szCs w:val="23"/>
        </w:rPr>
        <w:t>alități sunt urmatoarele</w:t>
      </w:r>
      <w:r w:rsidR="002531D7">
        <w:rPr>
          <w:szCs w:val="23"/>
          <w:lang w:val="en-US"/>
        </w:rPr>
        <w:t>:</w:t>
      </w:r>
      <w:r w:rsidR="0023630D">
        <w:rPr>
          <w:szCs w:val="23"/>
          <w:lang w:val="en-US"/>
        </w:rPr>
        <w:t xml:space="preserve"> </w:t>
      </w:r>
      <w:r w:rsidR="0023630D" w:rsidRPr="0023630D">
        <w:t>login, logout, register, integrare cu re</w:t>
      </w:r>
      <w:r w:rsidR="0023630D">
        <w:t>ț</w:t>
      </w:r>
      <w:r w:rsidR="0023630D" w:rsidRPr="0023630D">
        <w:t>ele de socializare, ad</w:t>
      </w:r>
      <w:r w:rsidR="0023630D">
        <w:t>ăugare prieteni, chat î</w:t>
      </w:r>
      <w:r w:rsidR="0023630D" w:rsidRPr="0023630D">
        <w:t>n form</w:t>
      </w:r>
      <w:r w:rsidR="0023630D">
        <w:t>ă</w:t>
      </w:r>
      <w:r w:rsidR="0023630D" w:rsidRPr="0023630D">
        <w:t xml:space="preserve"> de text, </w:t>
      </w:r>
      <w:r w:rsidR="0023630D">
        <w:t>chat audio/video, trimiterea fișierelor î</w:t>
      </w:r>
      <w:r w:rsidR="0023630D" w:rsidRPr="0023630D">
        <w:t>ntre</w:t>
      </w:r>
      <w:r w:rsidR="0023630D">
        <w:t xml:space="preserve"> utilizatori, salvarea conversaț</w:t>
      </w:r>
      <w:r w:rsidR="0023630D" w:rsidRPr="0023630D">
        <w:t>iilor.</w:t>
      </w:r>
    </w:p>
    <w:p w:rsidR="00D47759" w:rsidRDefault="00D47759" w:rsidP="0023630D"/>
    <w:p w:rsidR="00D47759" w:rsidRPr="00D47759" w:rsidRDefault="00D47759" w:rsidP="0023630D">
      <w:pPr>
        <w:rPr>
          <w:b/>
        </w:rPr>
      </w:pPr>
      <w:r>
        <w:rPr>
          <w:b/>
        </w:rPr>
        <w:t>Login/Logout/Register</w:t>
      </w:r>
    </w:p>
    <w:p w:rsidR="00DD3512" w:rsidRDefault="00847CAC" w:rsidP="00DD3512">
      <w:r>
        <w:t>Utilizatorul va putea sa se înregistreze cu un mail valid și să-ș</w:t>
      </w:r>
      <w:r w:rsidR="00DD3512" w:rsidRPr="00DD3512">
        <w:t xml:space="preserve">i creeze </w:t>
      </w:r>
      <w:r>
        <w:t>un nume de utilizator unic. După</w:t>
      </w:r>
      <w:r w:rsidR="00DD3512" w:rsidRPr="00DD3512">
        <w:t xml:space="preserve"> toate </w:t>
      </w:r>
      <w:r>
        <w:t>acestea utilizatorul va putea să intre în aplicație introducâ</w:t>
      </w:r>
      <w:r w:rsidR="00DD3512" w:rsidRPr="00DD3512">
        <w:t>nd numele de utilizator</w:t>
      </w:r>
      <w:r w:rsidR="00BC6B3A">
        <w:t xml:space="preserve"> și </w:t>
      </w:r>
      <w:r>
        <w:t>parola setată</w:t>
      </w:r>
      <w:r w:rsidR="00DD3512" w:rsidRPr="00DD3512">
        <w:t>,</w:t>
      </w:r>
      <w:r w:rsidR="00BC6B3A">
        <w:t xml:space="preserve"> și </w:t>
      </w:r>
      <w:r>
        <w:t>odată</w:t>
      </w:r>
      <w:r w:rsidR="00DD3512" w:rsidRPr="00DD3512">
        <w:t xml:space="preserve"> intrat in aplica</w:t>
      </w:r>
      <w:r>
        <w:t>ție, va putea ieși din aplicație apasâ</w:t>
      </w:r>
      <w:r w:rsidR="00DD3512" w:rsidRPr="00DD3512">
        <w:t>nd butonul de logout.</w:t>
      </w:r>
    </w:p>
    <w:p w:rsidR="00D47759" w:rsidRDefault="00D47759" w:rsidP="00DD3512"/>
    <w:p w:rsidR="00D47759" w:rsidRPr="00D47759" w:rsidRDefault="00D47759" w:rsidP="00DD3512">
      <w:pPr>
        <w:rPr>
          <w:b/>
        </w:rPr>
      </w:pPr>
      <w:r>
        <w:rPr>
          <w:b/>
        </w:rPr>
        <w:t>Integrare cu rețele de socializare</w:t>
      </w:r>
    </w:p>
    <w:p w:rsidR="00DD3512" w:rsidRDefault="00DD3512" w:rsidP="00DD3512">
      <w:r w:rsidRPr="00DD3512">
        <w:lastRenderedPageBreak/>
        <w:t>Utilizatorul isi va putea sincroniza contul de chat cu contul de Facebook, dupa care va putea sa intre aplicatie folosind acel cont de socializare.</w:t>
      </w:r>
    </w:p>
    <w:p w:rsidR="00D47759" w:rsidRDefault="00D47759" w:rsidP="00DD3512"/>
    <w:p w:rsidR="00D47759" w:rsidRPr="00D47759" w:rsidRDefault="00D47759" w:rsidP="00DD3512">
      <w:pPr>
        <w:rPr>
          <w:b/>
        </w:rPr>
      </w:pPr>
      <w:r>
        <w:rPr>
          <w:b/>
        </w:rPr>
        <w:t>Adăugare prieteni</w:t>
      </w:r>
    </w:p>
    <w:p w:rsidR="00DD3512" w:rsidRDefault="00A74590" w:rsidP="00DD3512">
      <w:r>
        <w:t>Utilizatorul va putea să-și adauge î</w:t>
      </w:r>
      <w:r w:rsidR="00DD3512" w:rsidRPr="00DD3512">
        <w:t xml:space="preserve">n lista </w:t>
      </w:r>
      <w:r>
        <w:t>de prieteni alț</w:t>
      </w:r>
      <w:r w:rsidR="00DD3512" w:rsidRPr="00DD3512">
        <w:t>i utilizator</w:t>
      </w:r>
      <w:r>
        <w:t>i, introducâ</w:t>
      </w:r>
      <w:r w:rsidR="00DD3512" w:rsidRPr="00DD3512">
        <w:t>nd numele de utilizator al prietenului.</w:t>
      </w:r>
    </w:p>
    <w:p w:rsidR="00D47759" w:rsidRDefault="00D47759" w:rsidP="00DD3512"/>
    <w:p w:rsidR="00D47759" w:rsidRPr="00D47759" w:rsidRDefault="00D47759" w:rsidP="00DD3512">
      <w:pPr>
        <w:rPr>
          <w:b/>
        </w:rPr>
      </w:pPr>
      <w:r>
        <w:rPr>
          <w:b/>
        </w:rPr>
        <w:t>Chat in formă de text</w:t>
      </w:r>
    </w:p>
    <w:p w:rsidR="00DD3512" w:rsidRDefault="00DD3512" w:rsidP="00DD3512">
      <w:r w:rsidRPr="00DD3512">
        <w:t>Utilizatorul va putea sa comunice cu un alt utilizator din lista de prieteni prin mesaje de text.</w:t>
      </w:r>
    </w:p>
    <w:p w:rsidR="00D47759" w:rsidRDefault="00D47759" w:rsidP="00DD3512"/>
    <w:p w:rsidR="00D47759" w:rsidRPr="00D47759" w:rsidRDefault="00D47759" w:rsidP="00DD3512">
      <w:pPr>
        <w:rPr>
          <w:b/>
        </w:rPr>
      </w:pPr>
      <w:r>
        <w:rPr>
          <w:b/>
        </w:rPr>
        <w:t>Chat audio/video</w:t>
      </w:r>
    </w:p>
    <w:p w:rsidR="00DD3512" w:rsidRDefault="00DD3512" w:rsidP="00DD3512">
      <w:r w:rsidRPr="00DD3512">
        <w:t>Utilizatorul va putea sa comunice cu un alt utilizator din lista de prieteni prin convorbiri audio</w:t>
      </w:r>
      <w:r w:rsidR="00847CAC">
        <w:t xml:space="preserve"> și </w:t>
      </w:r>
      <w:r w:rsidRPr="00DD3512">
        <w:t>video.</w:t>
      </w:r>
    </w:p>
    <w:p w:rsidR="009A57C1" w:rsidRDefault="009A57C1" w:rsidP="00DD3512"/>
    <w:p w:rsidR="009A57C1" w:rsidRPr="009A57C1" w:rsidRDefault="009A57C1" w:rsidP="00DD3512">
      <w:pPr>
        <w:rPr>
          <w:b/>
        </w:rPr>
      </w:pPr>
      <w:r>
        <w:rPr>
          <w:b/>
        </w:rPr>
        <w:t>Trimiterea fișierelor între clienți</w:t>
      </w:r>
    </w:p>
    <w:p w:rsidR="00DD3512" w:rsidRPr="00DD3512" w:rsidRDefault="00A74590" w:rsidP="00DD3512">
      <w:r>
        <w:t>Utilizatorul va putea sa trimită fișiere cu o mărime maxima setată</w:t>
      </w:r>
      <w:r w:rsidR="00DD3512" w:rsidRPr="00DD3512">
        <w:t xml:space="preserve"> la un alt utilizator din lista de prieteni.</w:t>
      </w:r>
    </w:p>
    <w:p w:rsidR="00556578" w:rsidRPr="00556578" w:rsidRDefault="00556578" w:rsidP="00DD3512">
      <w:pPr>
        <w:rPr>
          <w:b/>
        </w:rPr>
      </w:pPr>
      <w:r>
        <w:rPr>
          <w:b/>
        </w:rPr>
        <w:t>Salvarea conversațiilor</w:t>
      </w:r>
    </w:p>
    <w:p w:rsidR="00DD3512" w:rsidRPr="00DD3512" w:rsidRDefault="00A74590" w:rsidP="00A74590">
      <w:r>
        <w:t>Aplicatia va salva conversațiile de mesaje între utilizatori, ca aceștia să poată vedea conversțtiile mai vechi cu alț</w:t>
      </w:r>
      <w:r w:rsidR="00DD3512" w:rsidRPr="00DD3512">
        <w:t>i utilizatori.</w:t>
      </w:r>
    </w:p>
    <w:p w:rsidR="00DD3512" w:rsidRDefault="00DD3512" w:rsidP="00DD3512">
      <w:pPr>
        <w:rPr>
          <w:rFonts w:ascii="Tahoma" w:hAnsi="Tahoma" w:cs="Tahoma"/>
        </w:rPr>
      </w:pPr>
    </w:p>
    <w:p w:rsidR="00946FB4" w:rsidRDefault="00946FB4" w:rsidP="00946FB4">
      <w:pPr>
        <w:pStyle w:val="Heading3"/>
        <w:numPr>
          <w:ilvl w:val="2"/>
          <w:numId w:val="1"/>
        </w:numPr>
      </w:pPr>
      <w:bookmarkStart w:id="38" w:name="_Toc453628648"/>
      <w:r>
        <w:t>Cerinte functionale</w:t>
      </w:r>
      <w:bookmarkEnd w:id="38"/>
    </w:p>
    <w:p w:rsidR="00DD3512" w:rsidRPr="00BA5DD3" w:rsidRDefault="00D47759" w:rsidP="00DD3512">
      <w:pPr>
        <w:rPr>
          <w:rFonts w:ascii="Tahoma" w:hAnsi="Tahoma" w:cs="Tahoma"/>
          <w:b/>
        </w:rPr>
      </w:pPr>
      <w:r w:rsidRPr="00BA5DD3">
        <w:t>În orice sistem informatic, cerințele non-funcționale sunt identificatorii de calitate ai sistemului. Dacă în subcapitolul precedent am vazut ce funcționalități trebuie să pună la dispoziție sistemul, în următoarele paragrafe vom decide și analliza care sunt principalale calități și constrângeri impuse sistemului.</w:t>
      </w:r>
    </w:p>
    <w:p w:rsidR="00BA5DD3" w:rsidRDefault="00BA5DD3" w:rsidP="002531D7"/>
    <w:p w:rsidR="00BA5DD3" w:rsidRPr="00BA5DD3" w:rsidRDefault="00BA5DD3" w:rsidP="00BA5DD3">
      <w:pPr>
        <w:rPr>
          <w:b/>
        </w:rPr>
      </w:pPr>
      <w:r w:rsidRPr="00BA5DD3">
        <w:rPr>
          <w:b/>
        </w:rPr>
        <w:t>Accesibilitate</w:t>
      </w:r>
    </w:p>
    <w:p w:rsidR="00BA5DD3" w:rsidRDefault="002D2584" w:rsidP="00BA5DD3">
      <w:r>
        <w:t>Aplicația web este ușor accesibilă</w:t>
      </w:r>
      <w:r w:rsidR="00BA5DD3">
        <w:t xml:space="preserve"> dintr-un web browser. </w:t>
      </w:r>
      <w:r>
        <w:t>Utilizatorul trebuie să introducă</w:t>
      </w:r>
      <w:r w:rsidR="00BA5DD3">
        <w:t xml:space="preserve"> </w:t>
      </w:r>
      <w:r>
        <w:t>URL-ul de baza a aplicației, după</w:t>
      </w:r>
      <w:r w:rsidR="00BA5DD3">
        <w:t xml:space="preserve"> care va p</w:t>
      </w:r>
      <w:r>
        <w:t>utea naviga între paginile aplicației. Linkurile pentru î</w:t>
      </w:r>
      <w:r w:rsidR="00BA5DD3">
        <w:t>nregistrare</w:t>
      </w:r>
      <w:r>
        <w:t xml:space="preserve"> și </w:t>
      </w:r>
      <w:r w:rsidR="00BA5DD3">
        <w:t xml:space="preserve">logare vor </w:t>
      </w:r>
      <w:r>
        <w:t>fi accesibile î</w:t>
      </w:r>
      <w:r w:rsidR="00BA5DD3">
        <w:t>n</w:t>
      </w:r>
      <w:r>
        <w:t xml:space="preserve"> pagina de bază a aplicaț</w:t>
      </w:r>
      <w:r w:rsidR="00BA5DD3">
        <w:t>iei</w:t>
      </w:r>
      <w:r>
        <w:t xml:space="preserve"> și utilizatorul va fi redirecționat î</w:t>
      </w:r>
      <w:r w:rsidR="00BA5DD3">
        <w:t>nt</w:t>
      </w:r>
      <w:r>
        <w:t>otdeauna că</w:t>
      </w:r>
      <w:r w:rsidR="00BA5DD3">
        <w:t>tre paginile dorite</w:t>
      </w:r>
      <w:r>
        <w:t>, fără</w:t>
      </w:r>
      <w:r w:rsidR="00BA5DD3">
        <w:t xml:space="preserve"> a mai da clickuri suplimentare. </w:t>
      </w:r>
    </w:p>
    <w:p w:rsidR="00BA5DD3" w:rsidRDefault="00BA5DD3" w:rsidP="00BA5DD3"/>
    <w:p w:rsidR="00BA5DD3" w:rsidRPr="00BA5DD3" w:rsidRDefault="00BA5DD3" w:rsidP="00BA5DD3">
      <w:pPr>
        <w:rPr>
          <w:b/>
        </w:rPr>
      </w:pPr>
      <w:r>
        <w:rPr>
          <w:b/>
        </w:rPr>
        <w:t>Deploiare</w:t>
      </w:r>
    </w:p>
    <w:p w:rsidR="00BA5DD3" w:rsidRDefault="00BA5DD3" w:rsidP="00BA5DD3">
      <w:r>
        <w:t>Instalarea</w:t>
      </w:r>
      <w:r w:rsidR="00885D1F">
        <w:t xml:space="preserve"> aplicatiei pe server este ușor realizată, prin copierea codului sursă pe serverul de aplicaț</w:t>
      </w:r>
      <w:r>
        <w:t>ii.</w:t>
      </w:r>
      <w:r w:rsidR="00885D1F">
        <w:t xml:space="preserve"> Pentru a vedea modifică</w:t>
      </w:r>
      <w:r>
        <w:t>ri pe partea d</w:t>
      </w:r>
      <w:r w:rsidR="00885D1F">
        <w:t>e client, tot ce trebuie sa facă</w:t>
      </w:r>
      <w:r>
        <w:t xml:space="preserve"> utlizatorul</w:t>
      </w:r>
      <w:r w:rsidR="00885D1F">
        <w:t xml:space="preserve"> este să </w:t>
      </w:r>
      <w:r w:rsidR="00885D1F">
        <w:lastRenderedPageBreak/>
        <w:t>reî</w:t>
      </w:r>
      <w:r>
        <w:t>ncarce pagina web, iar modificarile de serve</w:t>
      </w:r>
      <w:r w:rsidR="00885D1F">
        <w:t>r se vor putea vedea instant, fără reî</w:t>
      </w:r>
      <w:r>
        <w:t>ncarcarea paginilor.</w:t>
      </w:r>
    </w:p>
    <w:p w:rsidR="00BA5DD3" w:rsidRDefault="00BA5DD3" w:rsidP="00BA5DD3"/>
    <w:p w:rsidR="00BA5DD3" w:rsidRPr="00BA5DD3" w:rsidRDefault="00BA5DD3" w:rsidP="00BA5DD3">
      <w:pPr>
        <w:rPr>
          <w:b/>
        </w:rPr>
      </w:pPr>
      <w:r>
        <w:rPr>
          <w:b/>
        </w:rPr>
        <w:t>Extindere</w:t>
      </w:r>
    </w:p>
    <w:p w:rsidR="00BA5DD3" w:rsidRDefault="00885D1F" w:rsidP="00BA5DD3">
      <w:r>
        <w:t>Extindarea aplicaț</w:t>
      </w:r>
      <w:r w:rsidR="00BA5DD3">
        <w:t>iei</w:t>
      </w:r>
      <w:r>
        <w:t xml:space="preserve"> este usor realizabilă datorită structurii codului sursă, care contine două părț</w:t>
      </w:r>
      <w:r w:rsidR="00BA5DD3">
        <w:t>i majore: partea de server</w:t>
      </w:r>
      <w:r w:rsidR="002D2584">
        <w:t xml:space="preserve"> și </w:t>
      </w:r>
      <w:r w:rsidR="00BA5DD3">
        <w:t>partea de client. Partea de serve</w:t>
      </w:r>
      <w:r>
        <w:t>r are o arhitectura MVC, care uș</w:t>
      </w:r>
      <w:r w:rsidR="00BA5DD3">
        <w:t>urea</w:t>
      </w:r>
      <w:r>
        <w:t>za adă</w:t>
      </w:r>
      <w:r w:rsidR="00BA5DD3">
        <w:t>ugarea noilor pagini web. Logica din spatele paginilor web</w:t>
      </w:r>
      <w:r>
        <w:t xml:space="preserve"> se poate schimba cu ușurință deoarece interfaț</w:t>
      </w:r>
      <w:r w:rsidR="00BA5DD3">
        <w:t>a de utilizator este decupl</w:t>
      </w:r>
      <w:r>
        <w:t>at de controllerul ei corespunză</w:t>
      </w:r>
      <w:r w:rsidR="00BA5DD3">
        <w:t xml:space="preserve">tor. </w:t>
      </w:r>
    </w:p>
    <w:p w:rsidR="00BA5DD3" w:rsidRDefault="00BA5DD3" w:rsidP="00BA5DD3"/>
    <w:p w:rsidR="00BA5DD3" w:rsidRPr="00BA5DD3" w:rsidRDefault="00BA5DD3" w:rsidP="00BA5DD3">
      <w:pPr>
        <w:rPr>
          <w:b/>
        </w:rPr>
      </w:pPr>
      <w:r>
        <w:rPr>
          <w:b/>
        </w:rPr>
        <w:t>Performanță</w:t>
      </w:r>
    </w:p>
    <w:p w:rsidR="00BA5DD3" w:rsidRDefault="00885D1F" w:rsidP="00BA5DD3">
      <w:r>
        <w:t>Performanța aplicației este ridicată</w:t>
      </w:r>
      <w:r w:rsidR="00BA5DD3">
        <w:t>, deoarece serverul este folosit pentru semnalarea</w:t>
      </w:r>
      <w:r w:rsidR="002D2584">
        <w:t xml:space="preserve"> și </w:t>
      </w:r>
      <w:r w:rsidR="00BA5DD3">
        <w:t>transmiterea informatiilor de conexiune de la un peer la altul. Transmiterea mesajelor de chat</w:t>
      </w:r>
      <w:r w:rsidR="002D2584">
        <w:t xml:space="preserve"> și </w:t>
      </w:r>
      <w:r w:rsidR="00BA5DD3">
        <w:t xml:space="preserve">a frame-urilor video se face rapid, deoarece utilizatorii sunt </w:t>
      </w:r>
      <w:r>
        <w:t>conectați direct î</w:t>
      </w:r>
      <w:r w:rsidR="00BA5DD3">
        <w:t>ntre ei.</w:t>
      </w:r>
    </w:p>
    <w:p w:rsidR="00BA5DD3" w:rsidRDefault="00BA5DD3" w:rsidP="00BA5DD3"/>
    <w:p w:rsidR="00BA5DD3" w:rsidRPr="00BA5DD3" w:rsidRDefault="00BA5DD3" w:rsidP="00BA5DD3">
      <w:pPr>
        <w:rPr>
          <w:b/>
        </w:rPr>
      </w:pPr>
      <w:r>
        <w:rPr>
          <w:b/>
        </w:rPr>
        <w:t>Compatibilitate</w:t>
      </w:r>
    </w:p>
    <w:p w:rsidR="00BA5DD3" w:rsidRDefault="00885D1F" w:rsidP="00BA5DD3">
      <w:r>
        <w:t>Aplicaț</w:t>
      </w:r>
      <w:r w:rsidR="00BA5DD3">
        <w:t>ia este compatibil</w:t>
      </w:r>
      <w:r>
        <w:t>ă atât pe windows, câ</w:t>
      </w:r>
      <w:r w:rsidR="00BA5DD3">
        <w:t>t</w:t>
      </w:r>
      <w:r w:rsidR="002D2584">
        <w:t xml:space="preserve"> și </w:t>
      </w:r>
      <w:r w:rsidR="00BA5DD3">
        <w:t xml:space="preserve">pe linux sau alte sisteme de </w:t>
      </w:r>
      <w:r>
        <w:t>operare, deoarece este o aplicaț</w:t>
      </w:r>
      <w:r w:rsidR="00BA5DD3">
        <w:t>ie web. Majoritatea browserelor majore, Opera, Chrome, Firefox, chiar</w:t>
      </w:r>
      <w:r w:rsidR="00BC6B3A">
        <w:t xml:space="preserve"> și </w:t>
      </w:r>
      <w:r>
        <w:t>ultima versiune</w:t>
      </w:r>
      <w:r w:rsidR="00BA5DD3">
        <w:t xml:space="preserve"> de Internet Explorer, au implementat</w:t>
      </w:r>
      <w:r>
        <w:t>ă te</w:t>
      </w:r>
      <w:r w:rsidR="00BA5DD3">
        <w:t>hnologia WebRTC,</w:t>
      </w:r>
      <w:r w:rsidR="00BC6B3A">
        <w:t xml:space="preserve"> și </w:t>
      </w:r>
      <w:r w:rsidR="00BA5DD3">
        <w:t>din cauza acea</w:t>
      </w:r>
      <w:r>
        <w:t>sta aplicația web poate fi folosită</w:t>
      </w:r>
      <w:r w:rsidR="00BA5DD3">
        <w:t xml:space="preserve"> pe oricare din </w:t>
      </w:r>
      <w:r>
        <w:t>browserele menț</w:t>
      </w:r>
      <w:r w:rsidR="00BA5DD3">
        <w:t>ionate mai sus.</w:t>
      </w:r>
    </w:p>
    <w:p w:rsidR="00BA5DD3" w:rsidRDefault="00BA5DD3" w:rsidP="00BA5DD3"/>
    <w:p w:rsidR="00BA5DD3" w:rsidRPr="00BA5DD3" w:rsidRDefault="00BA5DD3" w:rsidP="00BA5DD3">
      <w:pPr>
        <w:rPr>
          <w:b/>
        </w:rPr>
      </w:pPr>
      <w:r>
        <w:rPr>
          <w:b/>
        </w:rPr>
        <w:t>Securitate</w:t>
      </w:r>
    </w:p>
    <w:p w:rsidR="00BA5DD3" w:rsidRDefault="00BA5DD3" w:rsidP="00BA5DD3">
      <w:r>
        <w:t>Pentru folosirea a</w:t>
      </w:r>
      <w:r w:rsidR="00F549A7">
        <w:t>plicaț</w:t>
      </w:r>
      <w:r>
        <w:t>iei</w:t>
      </w:r>
      <w:r w:rsidR="00BC6B3A">
        <w:t xml:space="preserve"> și </w:t>
      </w:r>
      <w:r w:rsidR="00F549A7">
        <w:t>a funcționalităților majore oferite de aplicaț</w:t>
      </w:r>
      <w:r>
        <w:t>ie, serverul de ap</w:t>
      </w:r>
      <w:r w:rsidR="00F549A7">
        <w:t>licaț</w:t>
      </w:r>
      <w:r>
        <w:t>ie trebuie sa fie s</w:t>
      </w:r>
      <w:r w:rsidR="00F549A7">
        <w:t>ecurizat cu SSL. Astfel informaț</w:t>
      </w:r>
      <w:r>
        <w:t>iile trimise de la server-client</w:t>
      </w:r>
      <w:r w:rsidR="002D2584">
        <w:t xml:space="preserve"> și </w:t>
      </w:r>
      <w:r w:rsidR="00F549A7">
        <w:t>client-server vor fi î</w:t>
      </w:r>
      <w:r>
        <w:t>ncriptate.</w:t>
      </w:r>
      <w:r w:rsidR="00F549A7">
        <w:t xml:space="preserve"> Pentru a naviga în aplicaț</w:t>
      </w:r>
      <w:r>
        <w:t xml:space="preserve">ie folosind </w:t>
      </w:r>
      <w:r w:rsidRPr="00FF0F7D">
        <w:rPr>
          <w:i/>
        </w:rPr>
        <w:t>https</w:t>
      </w:r>
      <w:r>
        <w:rPr>
          <w:i/>
        </w:rPr>
        <w:t xml:space="preserve">, </w:t>
      </w:r>
      <w:r w:rsidR="00F549A7">
        <w:t>serverul de aplicații trebuie să conțină certificatul de încredere împreună</w:t>
      </w:r>
      <w:r>
        <w:t xml:space="preserve"> cu cheile </w:t>
      </w:r>
      <w:r w:rsidR="00F549A7">
        <w:t>de î</w:t>
      </w:r>
      <w:r>
        <w:t>ncri</w:t>
      </w:r>
      <w:r w:rsidR="00F549A7">
        <w:t xml:space="preserve">ptare, iar browserul trebuie să </w:t>
      </w:r>
      <w:r>
        <w:t>accepte aceste certificate,</w:t>
      </w:r>
      <w:r w:rsidR="002D2584">
        <w:t xml:space="preserve"> și </w:t>
      </w:r>
      <w:r w:rsidR="00F549A7">
        <w:t>să adauge aplicaț</w:t>
      </w:r>
      <w:r>
        <w:t xml:space="preserve">ia </w:t>
      </w:r>
      <w:r w:rsidR="00F549A7">
        <w:t>în lista de aplicaț</w:t>
      </w:r>
      <w:r>
        <w:t>ii acceptate.</w:t>
      </w:r>
    </w:p>
    <w:p w:rsidR="00515B5E" w:rsidRDefault="00515B5E" w:rsidP="002531D7"/>
    <w:p w:rsidR="00515B5E" w:rsidRDefault="00515B5E" w:rsidP="00946FB4">
      <w:pPr>
        <w:pStyle w:val="Heading2"/>
        <w:numPr>
          <w:ilvl w:val="1"/>
          <w:numId w:val="1"/>
        </w:numPr>
      </w:pPr>
      <w:bookmarkStart w:id="39" w:name="_Toc453628649"/>
      <w:r>
        <w:t>Cazuri de utilizare</w:t>
      </w:r>
      <w:bookmarkEnd w:id="39"/>
    </w:p>
    <w:p w:rsidR="00150A59" w:rsidRPr="00150A59" w:rsidRDefault="00150A59" w:rsidP="00150A59">
      <w:pPr>
        <w:rPr>
          <w:sz w:val="28"/>
        </w:rPr>
      </w:pPr>
      <w:r w:rsidRPr="00150A59">
        <w:rPr>
          <w:szCs w:val="23"/>
        </w:rPr>
        <w:t>Cazurile de utilizare au menirea să ofere o perspectivă globală asupra comportamentului și funcționalităților puse la dispoziție utilizatorilor. Cerințele funcționale ale sistemului nu reprezintă altceva decât cazuri de utilizare posibile, însă nu toate cerințele funcționale trebuie tratate ca și cazuri de utilizare.</w:t>
      </w:r>
    </w:p>
    <w:p w:rsidR="004164D7" w:rsidRDefault="000B1CC5" w:rsidP="002531D7">
      <w:pPr>
        <w:rPr>
          <w:noProof/>
        </w:rPr>
      </w:pPr>
      <w:r>
        <w:t>Cazurile de utilizator se poate observa in figura de mai jos</w:t>
      </w:r>
      <w:r>
        <w:rPr>
          <w:lang w:val="en-US"/>
        </w:rPr>
        <w:t>:</w:t>
      </w:r>
      <w:r w:rsidR="00204DDB" w:rsidRPr="00204DDB">
        <w:rPr>
          <w:noProof/>
        </w:rPr>
        <w:t xml:space="preserve"> </w:t>
      </w:r>
    </w:p>
    <w:p w:rsidR="00B22D9D" w:rsidRDefault="00B22D9D" w:rsidP="002531D7">
      <w:pPr>
        <w:rPr>
          <w:noProof/>
        </w:rPr>
      </w:pPr>
    </w:p>
    <w:p w:rsidR="00B22D9D" w:rsidRDefault="00B22D9D" w:rsidP="002531D7">
      <w:pPr>
        <w:rPr>
          <w:noProof/>
        </w:rPr>
      </w:pPr>
    </w:p>
    <w:p w:rsidR="00B22D9D" w:rsidRPr="002531D7" w:rsidRDefault="00B22D9D" w:rsidP="002531D7">
      <w:pPr>
        <w:rPr>
          <w:szCs w:val="23"/>
        </w:rPr>
      </w:pPr>
      <w:r>
        <w:rPr>
          <w:noProof/>
        </w:rPr>
        <w:lastRenderedPageBreak/>
        <w:drawing>
          <wp:anchor distT="0" distB="0" distL="114300" distR="114300" simplePos="0" relativeHeight="251657728" behindDoc="0" locked="0" layoutInCell="1" allowOverlap="1" wp14:anchorId="5E3DBF2F" wp14:editId="01DC69B6">
            <wp:simplePos x="0" y="0"/>
            <wp:positionH relativeFrom="column">
              <wp:posOffset>313690</wp:posOffset>
            </wp:positionH>
            <wp:positionV relativeFrom="paragraph">
              <wp:posOffset>17145</wp:posOffset>
            </wp:positionV>
            <wp:extent cx="5166995" cy="3424555"/>
            <wp:effectExtent l="0" t="0" r="0" b="4445"/>
            <wp:wrapSquare wrapText="bothSides"/>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6995"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pPr>
        <w:widowControl w:val="0"/>
        <w:spacing w:line="276" w:lineRule="auto"/>
        <w:ind w:firstLine="0"/>
        <w:jc w:val="left"/>
        <w:rPr>
          <w:b/>
          <w:bCs/>
          <w:sz w:val="22"/>
          <w:szCs w:val="22"/>
        </w:rPr>
      </w:pPr>
    </w:p>
    <w:p w:rsidR="00204DDB" w:rsidRDefault="00204DDB" w:rsidP="00204DDB">
      <w:pPr>
        <w:widowControl w:val="0"/>
        <w:spacing w:line="276" w:lineRule="auto"/>
        <w:ind w:firstLine="0"/>
        <w:jc w:val="center"/>
        <w:rPr>
          <w:b/>
          <w:bCs/>
          <w:sz w:val="22"/>
          <w:szCs w:val="22"/>
        </w:rPr>
      </w:pPr>
    </w:p>
    <w:p w:rsidR="004164D7" w:rsidRDefault="00204DDB" w:rsidP="00204DDB">
      <w:pPr>
        <w:widowControl w:val="0"/>
        <w:spacing w:line="276" w:lineRule="auto"/>
        <w:ind w:firstLine="0"/>
        <w:jc w:val="center"/>
        <w:rPr>
          <w:b/>
          <w:bCs/>
          <w:sz w:val="22"/>
          <w:szCs w:val="22"/>
        </w:rPr>
      </w:pPr>
      <w:r>
        <w:rPr>
          <w:b/>
          <w:bCs/>
          <w:sz w:val="22"/>
          <w:szCs w:val="22"/>
        </w:rPr>
        <w:t>Fig. 4.1 Cazuri de utilizare</w:t>
      </w:r>
      <w:r w:rsidRPr="00204DDB">
        <w:rPr>
          <w:b/>
          <w:bCs/>
          <w:sz w:val="22"/>
          <w:szCs w:val="22"/>
        </w:rPr>
        <w:t xml:space="preserve"> </w:t>
      </w:r>
      <w:r>
        <w:rPr>
          <w:b/>
          <w:bCs/>
          <w:sz w:val="22"/>
          <w:szCs w:val="22"/>
        </w:rPr>
        <w:t>pentru user</w:t>
      </w:r>
    </w:p>
    <w:p w:rsidR="00230704" w:rsidRPr="00230704" w:rsidRDefault="00230704" w:rsidP="00230704">
      <w:pPr>
        <w:pStyle w:val="NoSpacing"/>
        <w:rPr>
          <w:rFonts w:ascii="Times New Roman" w:hAnsi="Times New Roman" w:cs="Times New Roman"/>
          <w:b/>
          <w:sz w:val="24"/>
          <w:szCs w:val="24"/>
        </w:rPr>
      </w:pPr>
      <w:r w:rsidRPr="00230704">
        <w:rPr>
          <w:rFonts w:ascii="Times New Roman" w:hAnsi="Times New Roman" w:cs="Times New Roman"/>
          <w:b/>
          <w:sz w:val="24"/>
          <w:szCs w:val="24"/>
        </w:rPr>
        <w:t xml:space="preserve">CU1. Titlu: </w:t>
      </w:r>
      <w:r w:rsidRPr="00CB7381">
        <w:rPr>
          <w:rFonts w:ascii="Times New Roman" w:hAnsi="Times New Roman" w:cs="Times New Roman"/>
          <w:sz w:val="24"/>
          <w:szCs w:val="24"/>
        </w:rPr>
        <w:t>Login</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se autentifica </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Actor 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Precondiţii</w:t>
      </w:r>
      <w:r>
        <w:rPr>
          <w:rFonts w:ascii="Times New Roman" w:hAnsi="Times New Roman" w:cs="Times New Roman"/>
          <w:sz w:val="24"/>
          <w:szCs w:val="24"/>
        </w:rPr>
        <w:t>: utilizatorul are un cont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230704">
        <w:rPr>
          <w:rFonts w:ascii="Times New Roman" w:hAnsi="Times New Roman" w:cs="Times New Roman"/>
          <w:b/>
          <w:sz w:val="24"/>
          <w:szCs w:val="24"/>
        </w:rPr>
        <w:t>Scenariu de eşec</w:t>
      </w:r>
      <w:r>
        <w:rPr>
          <w:rFonts w:ascii="Times New Roman" w:hAnsi="Times New Roman" w:cs="Times New Roman"/>
          <w:sz w:val="24"/>
          <w:szCs w:val="24"/>
        </w:rPr>
        <w:t xml:space="preserve">: </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230704">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CU2. Titlu</w:t>
      </w:r>
      <w:r>
        <w:rPr>
          <w:rFonts w:ascii="Times New Roman" w:hAnsi="Times New Roman" w:cs="Times New Roman"/>
          <w:sz w:val="24"/>
          <w:szCs w:val="24"/>
        </w:rPr>
        <w:t>: Login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autentifica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are un cont pe reteaua de socializare Facebook care consta intr-un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lastRenderedPageBreak/>
        <w:t>Postconditii</w:t>
      </w:r>
      <w:r>
        <w:rPr>
          <w:rFonts w:ascii="Times New Roman" w:hAnsi="Times New Roman" w:cs="Times New Roman"/>
          <w:sz w:val="24"/>
          <w:szCs w:val="24"/>
        </w:rPr>
        <w:t>: utilizatorul vizualizează cu success pagina principala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pagina de autentificare folosind Facebook</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dorită</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introduce un nume de utilizator incorect</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introduce o parola incorecta</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CU3</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Logout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deconecteaza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inregistrat in aplicatie cu un nume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o parola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deconectare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a. utilizatorul nu este redirectionat catre pagina de start a aplicatiei</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numele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parola utilizatorului nu sunt resetate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CU4</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acceseaza aplicatia</w:t>
      </w:r>
      <w:r w:rsidR="00BC6B3A">
        <w:rPr>
          <w:rFonts w:ascii="Times New Roman" w:hAnsi="Times New Roman" w:cs="Times New Roman"/>
          <w:sz w:val="24"/>
          <w:szCs w:val="24"/>
        </w:rPr>
        <w:t xml:space="preserve"> și </w:t>
      </w:r>
      <w:r>
        <w:rPr>
          <w:rFonts w:ascii="Times New Roman" w:hAnsi="Times New Roman" w:cs="Times New Roman"/>
          <w:sz w:val="24"/>
          <w:szCs w:val="24"/>
        </w:rPr>
        <w:t>se inregistreaza</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nu este inregistrat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selectează optiunea de inregistrare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creeaza un cont de utilizator</w:t>
      </w:r>
      <w:r w:rsidR="00BC6B3A">
        <w:rPr>
          <w:rFonts w:ascii="Times New Roman" w:hAnsi="Times New Roman" w:cs="Times New Roman"/>
          <w:sz w:val="24"/>
          <w:szCs w:val="24"/>
        </w:rPr>
        <w:t xml:space="preserve"> și </w:t>
      </w:r>
      <w:r>
        <w:rPr>
          <w:rFonts w:ascii="Times New Roman" w:hAnsi="Times New Roman" w:cs="Times New Roman"/>
          <w:sz w:val="24"/>
          <w:szCs w:val="24"/>
        </w:rPr>
        <w:t>afişează pagina de start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numele de utilizator exista in baza de date, iar contul nu este creat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utilizatorul nu este redirectionat catre pagina de start a aplicatiei</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CU5</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de tip text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sistemul trimite mesaje de tip text catre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b. mesajul de tip tip text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mesajul de tip tip text nu este transmis correct sau in totalitate</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CU6</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initiaza o conversatie audio/video cu un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converseaza prin camera web</w:t>
      </w:r>
      <w:r w:rsidR="00BC6B3A">
        <w:rPr>
          <w:rFonts w:ascii="Times New Roman" w:hAnsi="Times New Roman" w:cs="Times New Roman"/>
          <w:sz w:val="24"/>
          <w:szCs w:val="24"/>
        </w:rPr>
        <w:t xml:space="preserve"> și </w:t>
      </w:r>
      <w:r>
        <w:rPr>
          <w:rFonts w:ascii="Times New Roman" w:hAnsi="Times New Roman" w:cs="Times New Roman"/>
          <w:sz w:val="24"/>
          <w:szCs w:val="24"/>
        </w:rPr>
        <w:t>microfon</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initiaza o conversatie audio/video</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inregistrati in conversatia audio/video poarta o conversatie folosind microfonul</w:t>
      </w:r>
      <w:r w:rsidR="00BC6B3A">
        <w:rPr>
          <w:rFonts w:ascii="Times New Roman" w:hAnsi="Times New Roman" w:cs="Times New Roman"/>
          <w:sz w:val="24"/>
          <w:szCs w:val="24"/>
        </w:rPr>
        <w:t xml:space="preserve"> și </w:t>
      </w:r>
      <w:r>
        <w:rPr>
          <w:rFonts w:ascii="Times New Roman" w:hAnsi="Times New Roman" w:cs="Times New Roman"/>
          <w:sz w:val="24"/>
          <w:szCs w:val="24"/>
        </w:rPr>
        <w:t>camera web</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imaginea utilizatorului folosind camera web nu este afisata</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c. sunetul nu se aude </w:t>
      </w: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CU7</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Transfer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transmite fisiere unui alt utilizator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utilizatorul este autentificat in aplicatie</w:t>
      </w:r>
      <w:r w:rsidR="00BC6B3A">
        <w:rPr>
          <w:rFonts w:ascii="Times New Roman" w:hAnsi="Times New Roman" w:cs="Times New Roman"/>
          <w:sz w:val="24"/>
          <w:szCs w:val="24"/>
        </w:rPr>
        <w:t xml:space="preserve"> și </w:t>
      </w:r>
      <w:r>
        <w:rPr>
          <w:rFonts w:ascii="Times New Roman" w:hAnsi="Times New Roman" w:cs="Times New Roman"/>
          <w:sz w:val="24"/>
          <w:szCs w:val="24"/>
        </w:rPr>
        <w:t xml:space="preserve">conexiunea cu un alt utilizator s-a efectuat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transfera fisiere cu succes</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xml:space="preserve">:  utilizatorul transmite fisiere unui alt utilizator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utilizatorii conectati pot face schimb de fisiere</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b. fisierul nu este transmis</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c. fisierul nu este transmis in totalitate</w:t>
      </w:r>
    </w:p>
    <w:p w:rsidR="00230704" w:rsidRDefault="00230704"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B22D9D" w:rsidRDefault="00B22D9D"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lastRenderedPageBreak/>
        <w:t>CU8</w:t>
      </w:r>
      <w:r>
        <w:rPr>
          <w:rFonts w:ascii="Times New Roman" w:hAnsi="Times New Roman" w:cs="Times New Roman"/>
          <w:sz w:val="24"/>
          <w:szCs w:val="24"/>
        </w:rPr>
        <w:t xml:space="preserve">. </w:t>
      </w:r>
      <w:r w:rsidRPr="00CB7381">
        <w:rPr>
          <w:rFonts w:ascii="Times New Roman" w:hAnsi="Times New Roman" w:cs="Times New Roman"/>
          <w:b/>
          <w:sz w:val="24"/>
          <w:szCs w:val="24"/>
        </w:rPr>
        <w:t>Titlu</w:t>
      </w:r>
      <w:r>
        <w:rPr>
          <w:rFonts w:ascii="Times New Roman" w:hAnsi="Times New Roman" w:cs="Times New Roman"/>
          <w:sz w:val="24"/>
          <w:szCs w:val="24"/>
        </w:rPr>
        <w:t>: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Descriere</w:t>
      </w:r>
      <w:r>
        <w:rPr>
          <w:rFonts w:ascii="Times New Roman" w:hAnsi="Times New Roman" w:cs="Times New Roman"/>
          <w:sz w:val="24"/>
          <w:szCs w:val="24"/>
        </w:rPr>
        <w:t>: utilizatorul simplu vizualizeaza istoria conversatiilor</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Actor</w:t>
      </w:r>
      <w:r>
        <w:rPr>
          <w:rFonts w:ascii="Times New Roman" w:hAnsi="Times New Roman" w:cs="Times New Roman"/>
          <w:sz w:val="24"/>
          <w:szCs w:val="24"/>
        </w:rPr>
        <w:t xml:space="preserve"> </w:t>
      </w:r>
      <w:r w:rsidRPr="00CB7381">
        <w:rPr>
          <w:rFonts w:ascii="Times New Roman" w:hAnsi="Times New Roman" w:cs="Times New Roman"/>
          <w:b/>
          <w:sz w:val="24"/>
          <w:szCs w:val="24"/>
        </w:rPr>
        <w:t>primar</w:t>
      </w:r>
      <w:r>
        <w:rPr>
          <w:rFonts w:ascii="Times New Roman" w:hAnsi="Times New Roman" w:cs="Times New Roman"/>
          <w:sz w:val="24"/>
          <w:szCs w:val="24"/>
        </w:rPr>
        <w:t>: utilizator simplu</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Precondiţii</w:t>
      </w:r>
      <w:r>
        <w:rPr>
          <w:rFonts w:ascii="Times New Roman" w:hAnsi="Times New Roman" w:cs="Times New Roman"/>
          <w:sz w:val="24"/>
          <w:szCs w:val="24"/>
        </w:rPr>
        <w:t xml:space="preserve">: utilizatorul este autentificat in aplicatie </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Postconditii</w:t>
      </w:r>
      <w:r>
        <w:rPr>
          <w:rFonts w:ascii="Times New Roman" w:hAnsi="Times New Roman" w:cs="Times New Roman"/>
          <w:sz w:val="24"/>
          <w:szCs w:val="24"/>
        </w:rPr>
        <w:t>: utilizatorul 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Principiu</w:t>
      </w:r>
      <w:r>
        <w:rPr>
          <w:rFonts w:ascii="Times New Roman" w:hAnsi="Times New Roman" w:cs="Times New Roman"/>
          <w:sz w:val="24"/>
          <w:szCs w:val="24"/>
        </w:rPr>
        <w:t>:  utilizatorul deshide</w:t>
      </w:r>
      <w:r w:rsidR="00BC6B3A">
        <w:rPr>
          <w:rFonts w:ascii="Times New Roman" w:hAnsi="Times New Roman" w:cs="Times New Roman"/>
          <w:sz w:val="24"/>
          <w:szCs w:val="24"/>
        </w:rPr>
        <w:t xml:space="preserve"> și </w:t>
      </w:r>
      <w:r>
        <w:rPr>
          <w:rFonts w:ascii="Times New Roman" w:hAnsi="Times New Roman" w:cs="Times New Roman"/>
          <w:sz w:val="24"/>
          <w:szCs w:val="24"/>
        </w:rPr>
        <w:t>vizualizeaza istoria unei conversatii</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success</w:t>
      </w:r>
      <w:r>
        <w:rPr>
          <w:rFonts w:ascii="Times New Roman" w:hAnsi="Times New Roman" w:cs="Times New Roman"/>
          <w:sz w:val="24"/>
          <w:szCs w:val="24"/>
        </w:rPr>
        <w:t>: utilizatorul poate vizualiza cu succes istoria conversatiilor de tip text</w:t>
      </w:r>
    </w:p>
    <w:p w:rsidR="00230704" w:rsidRDefault="00230704" w:rsidP="00230704">
      <w:pPr>
        <w:pStyle w:val="NoSpacing"/>
        <w:rPr>
          <w:rFonts w:ascii="Times New Roman" w:hAnsi="Times New Roman" w:cs="Times New Roman"/>
          <w:sz w:val="24"/>
          <w:szCs w:val="24"/>
        </w:rPr>
      </w:pPr>
      <w:r w:rsidRPr="00CB7381">
        <w:rPr>
          <w:rFonts w:ascii="Times New Roman" w:hAnsi="Times New Roman" w:cs="Times New Roman"/>
          <w:b/>
          <w:sz w:val="24"/>
          <w:szCs w:val="24"/>
        </w:rPr>
        <w:t>Scenariu</w:t>
      </w:r>
      <w:r>
        <w:rPr>
          <w:rFonts w:ascii="Times New Roman" w:hAnsi="Times New Roman" w:cs="Times New Roman"/>
          <w:sz w:val="24"/>
          <w:szCs w:val="24"/>
        </w:rPr>
        <w:t xml:space="preserve"> </w:t>
      </w:r>
      <w:r w:rsidRPr="00CB7381">
        <w:rPr>
          <w:rFonts w:ascii="Times New Roman" w:hAnsi="Times New Roman" w:cs="Times New Roman"/>
          <w:b/>
          <w:sz w:val="24"/>
          <w:szCs w:val="24"/>
        </w:rPr>
        <w:t>de</w:t>
      </w:r>
      <w:r>
        <w:rPr>
          <w:rFonts w:ascii="Times New Roman" w:hAnsi="Times New Roman" w:cs="Times New Roman"/>
          <w:sz w:val="24"/>
          <w:szCs w:val="24"/>
        </w:rPr>
        <w:t xml:space="preserve"> </w:t>
      </w:r>
      <w:r w:rsidRPr="00CB7381">
        <w:rPr>
          <w:rFonts w:ascii="Times New Roman" w:hAnsi="Times New Roman" w:cs="Times New Roman"/>
          <w:b/>
          <w:sz w:val="24"/>
          <w:szCs w:val="24"/>
        </w:rPr>
        <w:t>eşec</w:t>
      </w:r>
      <w:r>
        <w:rPr>
          <w:rFonts w:ascii="Times New Roman" w:hAnsi="Times New Roman" w:cs="Times New Roman"/>
          <w:sz w:val="24"/>
          <w:szCs w:val="24"/>
        </w:rPr>
        <w:t xml:space="preserve">: </w:t>
      </w:r>
    </w:p>
    <w:p w:rsidR="00230704" w:rsidRDefault="00230704" w:rsidP="00CB738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 conexiunea cu cel de-al doilea utilizator a esuat </w:t>
      </w:r>
    </w:p>
    <w:p w:rsidR="00230704" w:rsidRDefault="00230704" w:rsidP="00403A18">
      <w:pPr>
        <w:pStyle w:val="NoSpacing"/>
        <w:ind w:firstLine="720"/>
        <w:rPr>
          <w:rFonts w:ascii="Times New Roman" w:hAnsi="Times New Roman" w:cs="Times New Roman"/>
          <w:sz w:val="24"/>
          <w:szCs w:val="24"/>
        </w:rPr>
      </w:pPr>
      <w:r>
        <w:rPr>
          <w:rFonts w:ascii="Times New Roman" w:hAnsi="Times New Roman" w:cs="Times New Roman"/>
          <w:sz w:val="24"/>
          <w:szCs w:val="24"/>
        </w:rPr>
        <w:t>b. istoria unei conversatii nu poate fi vizualizata</w:t>
      </w:r>
      <w:r w:rsidR="002B3A09">
        <w:rPr>
          <w:rFonts w:ascii="Times New Roman" w:hAnsi="Times New Roman" w:cs="Times New Roman"/>
          <w:sz w:val="24"/>
          <w:szCs w:val="24"/>
        </w:rPr>
        <w:t xml:space="preserve"> </w:t>
      </w: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rPr>
          <w:b/>
          <w:bCs/>
          <w:sz w:val="22"/>
          <w:szCs w:val="22"/>
        </w:rPr>
      </w:pPr>
    </w:p>
    <w:p w:rsidR="00230704" w:rsidRDefault="00230704"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0653BB" w:rsidRDefault="000653BB"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946FB4" w:rsidRDefault="00946FB4" w:rsidP="00230704">
      <w:pPr>
        <w:widowControl w:val="0"/>
        <w:spacing w:line="276" w:lineRule="auto"/>
        <w:ind w:firstLine="0"/>
        <w:jc w:val="left"/>
      </w:pPr>
    </w:p>
    <w:p w:rsidR="00B22D9D" w:rsidRDefault="00B22D9D" w:rsidP="00230704">
      <w:pPr>
        <w:widowControl w:val="0"/>
        <w:spacing w:line="276" w:lineRule="auto"/>
        <w:ind w:firstLine="0"/>
        <w:jc w:val="left"/>
      </w:pPr>
    </w:p>
    <w:p w:rsidR="00B22D9D" w:rsidRDefault="00B22D9D" w:rsidP="00230704">
      <w:pPr>
        <w:widowControl w:val="0"/>
        <w:spacing w:line="276" w:lineRule="auto"/>
        <w:ind w:firstLine="0"/>
        <w:jc w:val="left"/>
      </w:pPr>
      <w:bookmarkStart w:id="40" w:name="_GoBack"/>
      <w:bookmarkEnd w:id="40"/>
    </w:p>
    <w:p w:rsidR="00192A35" w:rsidRDefault="00192A35" w:rsidP="00230704">
      <w:pPr>
        <w:widowControl w:val="0"/>
        <w:spacing w:line="276" w:lineRule="auto"/>
        <w:ind w:firstLine="0"/>
        <w:jc w:val="left"/>
      </w:pPr>
    </w:p>
    <w:p w:rsidR="004164D7" w:rsidRDefault="00F3628D" w:rsidP="00946FB4">
      <w:pPr>
        <w:pStyle w:val="Heading1"/>
        <w:numPr>
          <w:ilvl w:val="0"/>
          <w:numId w:val="1"/>
        </w:numPr>
      </w:pPr>
      <w:bookmarkStart w:id="41" w:name="h.4d34og8" w:colFirst="0" w:colLast="0"/>
      <w:bookmarkStart w:id="42" w:name="_Toc453628650"/>
      <w:bookmarkEnd w:id="41"/>
      <w:r>
        <w:lastRenderedPageBreak/>
        <w:t>Proiectare de Detaliu</w:t>
      </w:r>
      <w:r w:rsidR="00BC6B3A">
        <w:t xml:space="preserve"> și </w:t>
      </w:r>
      <w:r>
        <w:t>Implementare</w:t>
      </w:r>
      <w:bookmarkEnd w:id="42"/>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3" w:name="h.2s8eyo1" w:colFirst="0" w:colLast="0"/>
      <w:bookmarkStart w:id="44" w:name="_Toc453628651"/>
      <w:bookmarkEnd w:id="43"/>
      <w:r>
        <w:t>Testare şi Validare</w:t>
      </w:r>
      <w:bookmarkEnd w:id="44"/>
    </w:p>
    <w:p w:rsidR="004164D7" w:rsidRDefault="00F3628D">
      <w:r>
        <w:t>Aproximativ 5% din total.</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5" w:name="h.17dp8vu" w:colFirst="0" w:colLast="0"/>
      <w:bookmarkStart w:id="46" w:name="_Toc453628652"/>
      <w:bookmarkEnd w:id="45"/>
      <w:r>
        <w:t>Manual de Instalare</w:t>
      </w:r>
      <w:r w:rsidR="00BC6B3A">
        <w:t xml:space="preserve"> și </w:t>
      </w:r>
      <w:r>
        <w:t>Utilizare</w:t>
      </w:r>
      <w:bookmarkEnd w:id="46"/>
    </w:p>
    <w:p w:rsidR="004164D7" w:rsidRDefault="00F3628D">
      <w:r>
        <w:t>În secţiunea de Instalare trebuie să detaliaţi resursele software</w:t>
      </w:r>
      <w:r w:rsidR="00BC6B3A">
        <w:t xml:space="preserve"> și </w:t>
      </w:r>
      <w:r>
        <w:t>hardware necesare pentru instalarea</w:t>
      </w:r>
      <w:r w:rsidR="00BC6B3A">
        <w:t xml:space="preserve"> și </w:t>
      </w:r>
      <w:r>
        <w:t>rularea aplicaţiei, precum</w:t>
      </w:r>
      <w:r w:rsidR="00BC6B3A">
        <w:t xml:space="preserve"> și </w:t>
      </w:r>
      <w:r>
        <w:t>o descriere pas cu pas a procesului de instalare. Instalarea aplicaţiei trebuie să fie posibilă pe baza a ceea ce se scrie aici.</w:t>
      </w:r>
    </w:p>
    <w:p w:rsidR="004164D7" w:rsidRDefault="00F3628D">
      <w:r>
        <w:t>În acest capitol, trebuie să descrieţi cum se utilizează aplicaţia din punct de vedere al utilizatorului, fără a menţiona aspecte tehnice interne. Folosiţi capturi ale ecranului şi explicaţii pas cu pas ale interacţiunii. Folosind acest manual, o persoană ar trebui să poată utiliza produsul vostru.</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rsidP="00946FB4">
      <w:pPr>
        <w:pStyle w:val="Heading1"/>
        <w:numPr>
          <w:ilvl w:val="0"/>
          <w:numId w:val="1"/>
        </w:numPr>
      </w:pPr>
      <w:bookmarkStart w:id="47" w:name="h.3rdcrjn" w:colFirst="0" w:colLast="0"/>
      <w:bookmarkStart w:id="48" w:name="_Toc453628653"/>
      <w:bookmarkEnd w:id="47"/>
      <w:r>
        <w:t>Concluzii</w:t>
      </w:r>
      <w:bookmarkEnd w:id="48"/>
    </w:p>
    <w:p w:rsidR="004164D7" w:rsidRDefault="00F3628D">
      <w:r>
        <w:t>Cca. 5% din total.</w:t>
      </w:r>
    </w:p>
    <w:p w:rsidR="004164D7" w:rsidRDefault="00F3628D">
      <w:r>
        <w:t>Capitolul ar trebui sa conţină (nu se rezumă neapărat la):</w:t>
      </w:r>
    </w:p>
    <w:p w:rsidR="004164D7" w:rsidRDefault="00F3628D">
      <w:pPr>
        <w:numPr>
          <w:ilvl w:val="0"/>
          <w:numId w:val="4"/>
        </w:numPr>
        <w:ind w:hanging="360"/>
        <w:contextualSpacing/>
      </w:pPr>
      <w:r>
        <w:t>un rezumat al contribuţiilor voastre</w:t>
      </w:r>
    </w:p>
    <w:p w:rsidR="004164D7" w:rsidRDefault="00F3628D">
      <w:pPr>
        <w:numPr>
          <w:ilvl w:val="0"/>
          <w:numId w:val="4"/>
        </w:numPr>
        <w:ind w:hanging="360"/>
        <w:contextualSpacing/>
      </w:pPr>
      <w:r>
        <w:t>analiză critică a rezultatelor obţinute</w:t>
      </w:r>
    </w:p>
    <w:p w:rsidR="004164D7" w:rsidRDefault="00F3628D">
      <w:pPr>
        <w:numPr>
          <w:ilvl w:val="0"/>
          <w:numId w:val="4"/>
        </w:numPr>
        <w:ind w:hanging="360"/>
        <w:contextualSpacing/>
      </w:pPr>
      <w:r>
        <w:t>descriere a posibilelor dezvoltări</w:t>
      </w:r>
      <w:r w:rsidR="00BC6B3A">
        <w:t xml:space="preserve"> și </w:t>
      </w:r>
      <w:r>
        <w:t>îmbunătăţiri ulterioare</w:t>
      </w:r>
    </w:p>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ind w:left="432" w:firstLine="0"/>
      </w:pPr>
      <w:bookmarkStart w:id="49" w:name="h.26in1rg" w:colFirst="0" w:colLast="0"/>
      <w:bookmarkStart w:id="50" w:name="_Toc453628654"/>
      <w:bookmarkEnd w:id="49"/>
      <w:r>
        <w:t>Bibliografie</w:t>
      </w:r>
      <w:bookmarkEnd w:id="50"/>
    </w:p>
    <w:p w:rsidR="004164D7" w:rsidRDefault="004164D7"/>
    <w:p w:rsidR="004164D7" w:rsidRDefault="00F3628D">
      <w:pPr>
        <w:ind w:left="709" w:hanging="709"/>
      </w:pPr>
      <w:r>
        <w:t>[1]</w:t>
      </w:r>
      <w:r>
        <w:tab/>
        <w:t xml:space="preserve">A. Bak, S. Bouchafa, and D. Aubert, "Detection of independently moving objects through stereo vision and ego-motion extraction," in </w:t>
      </w:r>
      <w:r>
        <w:rPr>
          <w:i/>
        </w:rPr>
        <w:t>IEEE Intelligent Vehicles Symposium (IV)</w:t>
      </w:r>
      <w:r>
        <w:t>, San Diego, USA, 2010, pp. 863-870.</w:t>
      </w:r>
    </w:p>
    <w:p w:rsidR="004164D7" w:rsidRDefault="00F3628D">
      <w:pPr>
        <w:ind w:left="709" w:hanging="709"/>
      </w:pPr>
      <w:r>
        <w:rPr>
          <w:rFonts w:ascii="Arial" w:eastAsia="Arial" w:hAnsi="Arial" w:cs="Arial"/>
        </w:rPr>
        <w:t>[2]</w:t>
      </w:r>
      <w:r>
        <w:rPr>
          <w:rFonts w:ascii="Arial" w:eastAsia="Arial" w:hAnsi="Arial" w:cs="Arial"/>
        </w:rPr>
        <w:tab/>
      </w:r>
      <w:r>
        <w:t xml:space="preserve">A. Chambolle and T. Pock, "A First-Order Primal-Dual Algorithm for Convex Problems with Applications to Imaging," </w:t>
      </w:r>
      <w:r>
        <w:rPr>
          <w:i/>
        </w:rPr>
        <w:t xml:space="preserve">Journal of Mathematical Imaging and Vision, </w:t>
      </w:r>
      <w:r>
        <w:t>vol. 40, pp. 120-145, 2011.</w:t>
      </w:r>
    </w:p>
    <w:p w:rsidR="004164D7" w:rsidRDefault="00F3628D">
      <w:pPr>
        <w:ind w:left="720" w:hanging="720"/>
      </w:pPr>
      <w:r>
        <w:t>[3]</w:t>
      </w:r>
      <w:r>
        <w:tab/>
        <w:t xml:space="preserve">R. C. Gonzalez and R. E. Woods, </w:t>
      </w:r>
      <w:r>
        <w:rPr>
          <w:i/>
        </w:rPr>
        <w:t>Digital Image Processing. Second Edition.</w:t>
      </w:r>
      <w:r>
        <w:t>: Addison-Wesley Longman Publishing Co., Inc., 2001.</w:t>
      </w:r>
    </w:p>
    <w:p w:rsidR="004164D7" w:rsidRDefault="00F3628D">
      <w:pPr>
        <w:ind w:left="709" w:hanging="709"/>
      </w:pPr>
      <w:r>
        <w:t>[4]</w:t>
      </w:r>
      <w:r>
        <w:tab/>
        <w:t xml:space="preserve">Ajax Tutorial, </w:t>
      </w:r>
      <w:hyperlink r:id="rId22">
        <w:r>
          <w:rPr>
            <w:color w:val="0000FF"/>
            <w:u w:val="single"/>
          </w:rPr>
          <w:t>http://www.tutorialspoint.com/ajax/</w:t>
        </w:r>
      </w:hyperlink>
      <w:r>
        <w:t>.</w:t>
      </w:r>
    </w:p>
    <w:p w:rsidR="00265356" w:rsidRDefault="00265356" w:rsidP="00265356">
      <w:pPr>
        <w:autoSpaceDE w:val="0"/>
        <w:autoSpaceDN w:val="0"/>
        <w:adjustRightInd w:val="0"/>
        <w:ind w:firstLine="0"/>
        <w:jc w:val="left"/>
        <w:rPr>
          <w:rFonts w:ascii="CMR10" w:hAnsi="CMR10" w:cs="CMR10"/>
          <w:sz w:val="22"/>
          <w:szCs w:val="22"/>
        </w:rPr>
      </w:pPr>
      <w:r>
        <w:rPr>
          <w:rFonts w:ascii="CMCSC10" w:hAnsi="CMCSC10" w:cs="CMCSC10"/>
          <w:sz w:val="22"/>
          <w:szCs w:val="22"/>
        </w:rPr>
        <w:t>[5] Perkins</w:t>
      </w:r>
      <w:r>
        <w:rPr>
          <w:rFonts w:ascii="CMR10" w:hAnsi="CMR10" w:cs="CMR10"/>
          <w:sz w:val="22"/>
          <w:szCs w:val="22"/>
        </w:rPr>
        <w:t xml:space="preserve">, C. ; </w:t>
      </w:r>
      <w:r>
        <w:rPr>
          <w:rFonts w:ascii="CMCSC10" w:hAnsi="CMCSC10" w:cs="CMCSC10"/>
          <w:sz w:val="22"/>
          <w:szCs w:val="22"/>
        </w:rPr>
        <w:t>Westerlund</w:t>
      </w:r>
      <w:r>
        <w:rPr>
          <w:rFonts w:ascii="CMR10" w:hAnsi="CMR10" w:cs="CMR10"/>
          <w:sz w:val="22"/>
          <w:szCs w:val="22"/>
        </w:rPr>
        <w:t xml:space="preserve">, M. ; </w:t>
      </w:r>
      <w:r>
        <w:rPr>
          <w:rFonts w:ascii="CMCSC10" w:hAnsi="CMCSC10" w:cs="CMCSC10"/>
          <w:sz w:val="22"/>
          <w:szCs w:val="22"/>
        </w:rPr>
        <w:t>Ott</w:t>
      </w:r>
      <w:r>
        <w:rPr>
          <w:rFonts w:ascii="CMR10" w:hAnsi="CMR10" w:cs="CMR10"/>
          <w:sz w:val="22"/>
          <w:szCs w:val="22"/>
        </w:rPr>
        <w:t>, J.: Web Real-Time Communication</w:t>
      </w:r>
    </w:p>
    <w:p w:rsidR="00265356" w:rsidRDefault="00265356" w:rsidP="00265356">
      <w:pPr>
        <w:autoSpaceDE w:val="0"/>
        <w:autoSpaceDN w:val="0"/>
        <w:adjustRightInd w:val="0"/>
        <w:ind w:firstLine="0"/>
        <w:jc w:val="left"/>
        <w:rPr>
          <w:rFonts w:ascii="CMR10" w:hAnsi="CMR10" w:cs="CMR10"/>
          <w:sz w:val="22"/>
          <w:szCs w:val="22"/>
        </w:rPr>
      </w:pPr>
      <w:r>
        <w:rPr>
          <w:rFonts w:ascii="CMR10" w:hAnsi="CMR10" w:cs="CMR10"/>
          <w:sz w:val="22"/>
          <w:szCs w:val="22"/>
        </w:rPr>
        <w:t>(WebRTC): Media Transport and Use of RTP / IETF Secretariat. Version:Marz</w:t>
      </w:r>
    </w:p>
    <w:p w:rsidR="00265356" w:rsidRDefault="00265356" w:rsidP="00265356">
      <w:pPr>
        <w:autoSpaceDE w:val="0"/>
        <w:autoSpaceDN w:val="0"/>
        <w:adjustRightInd w:val="0"/>
        <w:ind w:firstLine="0"/>
        <w:jc w:val="left"/>
        <w:rPr>
          <w:rFonts w:ascii="CMR10" w:hAnsi="CMR10" w:cs="CMR10"/>
          <w:sz w:val="22"/>
          <w:szCs w:val="22"/>
        </w:rPr>
      </w:pPr>
      <w:r>
        <w:rPr>
          <w:rFonts w:ascii="CMR10" w:hAnsi="CMR10" w:cs="CMR10"/>
          <w:sz w:val="22"/>
          <w:szCs w:val="22"/>
        </w:rPr>
        <w:t xml:space="preserve">2012. </w:t>
      </w:r>
      <w:r>
        <w:rPr>
          <w:rFonts w:ascii="CMTT10" w:hAnsi="CMTT10" w:cs="CMTT10"/>
          <w:sz w:val="22"/>
          <w:szCs w:val="22"/>
        </w:rPr>
        <w:t>http://tools.ietf.org/html/draft-ietf-rtcweb-rtp-usage-02</w:t>
      </w:r>
      <w:r>
        <w:rPr>
          <w:rFonts w:ascii="CMR10" w:hAnsi="CMR10" w:cs="CMR10"/>
          <w:sz w:val="22"/>
          <w:szCs w:val="22"/>
        </w:rPr>
        <w:t>. 2012</w:t>
      </w:r>
    </w:p>
    <w:p w:rsidR="00265356" w:rsidRDefault="00265356" w:rsidP="00265356">
      <w:pPr>
        <w:ind w:left="709" w:hanging="709"/>
      </w:pPr>
      <w:r>
        <w:rPr>
          <w:rFonts w:ascii="CMR10" w:hAnsi="CMR10" w:cs="CMR10"/>
          <w:sz w:val="22"/>
          <w:szCs w:val="22"/>
        </w:rPr>
        <w:t>(draft-ietf-rtcweb-rtp-usage-02). { Internet-Draft</w:t>
      </w:r>
    </w:p>
    <w:p w:rsidR="00E131AA" w:rsidRDefault="00E131AA">
      <w:pPr>
        <w:ind w:left="709" w:hanging="709"/>
      </w:pPr>
    </w:p>
    <w:p w:rsidR="008A0DE5" w:rsidRDefault="008A0DE5">
      <w:pPr>
        <w:ind w:left="709" w:hanging="709"/>
      </w:pPr>
    </w:p>
    <w:p w:rsidR="008A0DE5" w:rsidRDefault="008A0DE5" w:rsidP="008A0DE5">
      <w:pPr>
        <w:ind w:left="709" w:hanging="709"/>
      </w:pPr>
      <w:r>
        <w:t>2</w:t>
      </w:r>
      <w:hyperlink r:id="rId23" w:history="1">
        <w:r>
          <w:rPr>
            <w:rStyle w:val="Hyperlink"/>
            <w:rFonts w:ascii="Arial" w:hAnsi="Arial" w:cs="Arial"/>
            <w:color w:val="663366"/>
            <w:sz w:val="19"/>
            <w:szCs w:val="19"/>
          </w:rPr>
          <w:t>"Google release of WebRTC source code from Harald Alvestrand on 2011-05-31"</w:t>
        </w:r>
      </w:hyperlink>
      <w:r>
        <w:rPr>
          <w:rFonts w:ascii="Arial" w:hAnsi="Arial" w:cs="Arial"/>
          <w:color w:val="252525"/>
          <w:sz w:val="19"/>
          <w:szCs w:val="19"/>
        </w:rPr>
        <w:t>. public-webrtc@w3.org</w:t>
      </w:r>
      <w:r>
        <w:rPr>
          <w:rStyle w:val="reference-accessdate"/>
          <w:rFonts w:ascii="Arial" w:hAnsi="Arial" w:cs="Arial"/>
          <w:color w:val="252525"/>
          <w:sz w:val="19"/>
          <w:szCs w:val="19"/>
        </w:rPr>
        <w:t>. Retrieved</w:t>
      </w:r>
      <w:r>
        <w:rPr>
          <w:rStyle w:val="apple-converted-space"/>
          <w:rFonts w:ascii="Arial" w:hAnsi="Arial" w:cs="Arial"/>
          <w:color w:val="252525"/>
          <w:sz w:val="19"/>
          <w:szCs w:val="19"/>
        </w:rPr>
        <w:t> </w:t>
      </w:r>
      <w:r>
        <w:rPr>
          <w:rStyle w:val="nowrap"/>
          <w:rFonts w:ascii="Arial" w:hAnsi="Arial" w:cs="Arial"/>
          <w:color w:val="252525"/>
          <w:sz w:val="19"/>
          <w:szCs w:val="19"/>
        </w:rPr>
        <w:t>2012-09-12</w:t>
      </w:r>
      <w:r>
        <w:rPr>
          <w:rFonts w:ascii="Arial" w:hAnsi="Arial" w:cs="Arial"/>
          <w:color w:val="252525"/>
          <w:sz w:val="19"/>
          <w:szCs w:val="19"/>
        </w:rPr>
        <w:t>.</w:t>
      </w:r>
    </w:p>
    <w:p w:rsidR="008A0DE5" w:rsidRDefault="008A0DE5">
      <w:pPr>
        <w:ind w:left="709" w:hanging="709"/>
      </w:pPr>
    </w:p>
    <w:p w:rsidR="008A0DE5" w:rsidRDefault="008A0DE5" w:rsidP="008A0DE5">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3 </w:t>
      </w:r>
      <w:hyperlink r:id="rId24" w:history="1">
        <w:r>
          <w:rPr>
            <w:rStyle w:val="Hyperlink"/>
            <w:rFonts w:ascii="Arial" w:hAnsi="Arial" w:cs="Arial"/>
            <w:color w:val="663366"/>
            <w:sz w:val="19"/>
            <w:szCs w:val="19"/>
          </w:rPr>
          <w:t>Charter of the Real-Time Communication in WEB-browsers (rtcweb) working group</w:t>
        </w:r>
      </w:hyperlink>
    </w:p>
    <w:p w:rsidR="008A0DE5" w:rsidRDefault="008A0DE5" w:rsidP="008A0DE5">
      <w:pPr>
        <w:shd w:val="clear" w:color="auto" w:fill="FFFFFF"/>
        <w:spacing w:before="100" w:beforeAutospacing="1" w:after="24" w:line="302" w:lineRule="atLeast"/>
        <w:ind w:firstLine="0"/>
        <w:jc w:val="left"/>
        <w:rPr>
          <w:rStyle w:val="apple-converted-space"/>
          <w:rFonts w:ascii="Arial" w:hAnsi="Arial" w:cs="Arial"/>
          <w:i/>
          <w:iCs/>
          <w:color w:val="252525"/>
          <w:sz w:val="19"/>
          <w:szCs w:val="19"/>
        </w:rPr>
      </w:pPr>
      <w:r>
        <w:rPr>
          <w:rStyle w:val="mw-cite-backlink"/>
          <w:rFonts w:ascii="Arial" w:hAnsi="Arial" w:cs="Arial"/>
          <w:b/>
          <w:bCs/>
          <w:color w:val="252525"/>
          <w:sz w:val="19"/>
          <w:szCs w:val="19"/>
        </w:rPr>
        <w:t>4</w:t>
      </w:r>
      <w:hyperlink r:id="rId25" w:anchor="cite_ref-4"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6" w:history="1">
        <w:r>
          <w:rPr>
            <w:rStyle w:val="Hyperlink"/>
            <w:rFonts w:ascii="Arial" w:hAnsi="Arial" w:cs="Arial"/>
            <w:i/>
            <w:iCs/>
            <w:color w:val="663366"/>
            <w:sz w:val="19"/>
            <w:szCs w:val="19"/>
          </w:rPr>
          <w:t>"WebRTC 1.0: Real-time Communication Between Browsers"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apple-converted-space"/>
          <w:rFonts w:ascii="Arial" w:hAnsi="Arial" w:cs="Arial"/>
          <w:color w:val="252525"/>
          <w:sz w:val="19"/>
          <w:szCs w:val="19"/>
        </w:rPr>
        <w:t> 5</w:t>
      </w:r>
      <w:hyperlink r:id="rId27" w:anchor="history-1" w:history="1">
        <w:r>
          <w:rPr>
            <w:rStyle w:val="Hyperlink"/>
            <w:rFonts w:ascii="Arial" w:hAnsi="Arial" w:cs="Arial"/>
            <w:i/>
            <w:iCs/>
            <w:color w:val="663366"/>
            <w:sz w:val="19"/>
            <w:szCs w:val="19"/>
          </w:rPr>
          <w:t>"Introduction — HTML Standard"</w:t>
        </w:r>
      </w:hyperlink>
      <w:r>
        <w:rPr>
          <w:rStyle w:val="HTMLCite"/>
          <w:rFonts w:ascii="Arial" w:hAnsi="Arial" w:cs="Arial"/>
          <w:color w:val="252525"/>
          <w:sz w:val="19"/>
          <w:szCs w:val="19"/>
        </w:rPr>
        <w:t>. Whatwg.org</w:t>
      </w:r>
      <w:r>
        <w:rPr>
          <w:rStyle w:val="reference-accessdate"/>
          <w:rFonts w:ascii="Arial" w:hAnsi="Arial" w:cs="Arial"/>
          <w:i/>
          <w:iCs/>
          <w:color w:val="252525"/>
          <w:sz w:val="19"/>
          <w:szCs w:val="19"/>
        </w:rPr>
        <w:t>. Retrieved</w:t>
      </w:r>
      <w:r>
        <w:rPr>
          <w:rStyle w:val="nowrap"/>
          <w:rFonts w:ascii="Arial" w:hAnsi="Arial" w:cs="Arial"/>
          <w:i/>
          <w:iCs/>
          <w:color w:val="252525"/>
          <w:sz w:val="19"/>
          <w:szCs w:val="19"/>
        </w:rPr>
        <w:t>2012-09-12</w:t>
      </w:r>
      <w:r>
        <w:rPr>
          <w:rStyle w:val="HTMLCite"/>
          <w:rFonts w:ascii="Arial" w:hAnsi="Arial" w:cs="Arial"/>
          <w:color w:val="252525"/>
          <w:sz w:val="19"/>
          <w:szCs w:val="19"/>
        </w:rPr>
        <w:t>.</w:t>
      </w:r>
    </w:p>
    <w:p w:rsidR="0003713C" w:rsidRDefault="0003713C" w:rsidP="0003713C">
      <w:pPr>
        <w:shd w:val="clear" w:color="auto" w:fill="FFFFFF"/>
        <w:spacing w:before="100" w:beforeAutospacing="1" w:after="24" w:line="302" w:lineRule="atLeast"/>
        <w:ind w:firstLine="0"/>
        <w:jc w:val="left"/>
        <w:rPr>
          <w:rFonts w:ascii="Arial" w:hAnsi="Arial" w:cs="Arial"/>
          <w:color w:val="252525"/>
          <w:sz w:val="19"/>
          <w:szCs w:val="19"/>
        </w:rPr>
      </w:pPr>
      <w:r>
        <w:rPr>
          <w:rStyle w:val="mw-cite-backlink"/>
          <w:rFonts w:ascii="Arial" w:hAnsi="Arial" w:cs="Arial"/>
          <w:b/>
          <w:bCs/>
          <w:color w:val="252525"/>
          <w:sz w:val="19"/>
          <w:szCs w:val="19"/>
        </w:rPr>
        <w:t>6</w:t>
      </w:r>
      <w:hyperlink r:id="rId28" w:anchor="cite_ref-7"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hyperlink r:id="rId29" w:history="1">
        <w:r>
          <w:rPr>
            <w:rStyle w:val="Hyperlink"/>
            <w:rFonts w:ascii="Arial" w:hAnsi="Arial" w:cs="Arial"/>
            <w:i/>
            <w:iCs/>
            <w:color w:val="663366"/>
            <w:sz w:val="19"/>
            <w:szCs w:val="19"/>
          </w:rPr>
          <w:t>"Beyond HTML5: Peer-to-Peer Conversational Video | Ericsson Labs"</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p>
    <w:p w:rsidR="0003713C" w:rsidRDefault="0003713C" w:rsidP="008A0DE5">
      <w:pPr>
        <w:shd w:val="clear" w:color="auto" w:fill="FFFFFF"/>
        <w:spacing w:before="100" w:beforeAutospacing="1" w:after="24" w:line="302" w:lineRule="atLeast"/>
        <w:ind w:firstLine="0"/>
        <w:jc w:val="left"/>
        <w:rPr>
          <w:rFonts w:ascii="Arial" w:hAnsi="Arial" w:cs="Arial"/>
          <w:color w:val="252525"/>
          <w:sz w:val="19"/>
          <w:szCs w:val="19"/>
        </w:rPr>
      </w:pPr>
    </w:p>
    <w:p w:rsidR="008A0DE5" w:rsidRDefault="008A0DE5">
      <w:pPr>
        <w:ind w:left="709" w:hanging="709"/>
      </w:pPr>
    </w:p>
    <w:p w:rsidR="00443A61" w:rsidRDefault="00443A61">
      <w:pPr>
        <w:ind w:left="709" w:hanging="709"/>
      </w:pPr>
      <w:r w:rsidRPr="00443A61">
        <w:t>http://searchunifiedcommunications.techtarget.com/definition/real-time-communications</w:t>
      </w:r>
    </w:p>
    <w:p w:rsidR="004164D7" w:rsidRDefault="004164D7"/>
    <w:p w:rsidR="004164D7" w:rsidRDefault="004164D7"/>
    <w:p w:rsidR="004164D7" w:rsidRDefault="004164D7"/>
    <w:p w:rsidR="004164D7" w:rsidRDefault="004164D7"/>
    <w:p w:rsidR="004164D7" w:rsidRDefault="00F3628D">
      <w:r>
        <w:br w:type="page"/>
      </w:r>
    </w:p>
    <w:p w:rsidR="004164D7" w:rsidRDefault="004164D7">
      <w:pPr>
        <w:widowControl w:val="0"/>
        <w:spacing w:line="276" w:lineRule="auto"/>
        <w:ind w:firstLine="0"/>
        <w:jc w:val="left"/>
      </w:pPr>
    </w:p>
    <w:p w:rsidR="004164D7" w:rsidRDefault="00F3628D">
      <w:pPr>
        <w:pStyle w:val="Heading1"/>
      </w:pPr>
      <w:bookmarkStart w:id="51" w:name="h.lnxbz9" w:colFirst="0" w:colLast="0"/>
      <w:bookmarkStart w:id="52" w:name="_Toc453628655"/>
      <w:bookmarkEnd w:id="51"/>
      <w:r>
        <w:t>Anexa 1 (dacă este necesar)</w:t>
      </w:r>
      <w:bookmarkEnd w:id="52"/>
      <w:r>
        <w:t xml:space="preserve"> </w:t>
      </w:r>
    </w:p>
    <w:p w:rsidR="004164D7" w:rsidRDefault="00F3628D">
      <w:r>
        <w:t>…</w:t>
      </w:r>
    </w:p>
    <w:p w:rsidR="004164D7" w:rsidRDefault="00F3628D">
      <w:r>
        <w:t>Secţiuni relevante din cod</w:t>
      </w:r>
    </w:p>
    <w:p w:rsidR="004164D7" w:rsidRDefault="00F3628D">
      <w:r>
        <w:t>…</w:t>
      </w:r>
    </w:p>
    <w:p w:rsidR="004164D7" w:rsidRDefault="00F3628D">
      <w:r>
        <w:t>Alte informaţii relevante (demonstraţii etc.)</w:t>
      </w:r>
    </w:p>
    <w:p w:rsidR="004164D7" w:rsidRDefault="00F3628D">
      <w:r>
        <w:t>…</w:t>
      </w:r>
    </w:p>
    <w:p w:rsidR="004164D7" w:rsidRDefault="00F3628D">
      <w:r>
        <w:t>Lucrări publicate (dacă există)</w:t>
      </w:r>
    </w:p>
    <w:p w:rsidR="004164D7" w:rsidRDefault="00F3628D">
      <w:r>
        <w:t>etc.</w:t>
      </w:r>
    </w:p>
    <w:p w:rsidR="004164D7" w:rsidRDefault="004164D7"/>
    <w:p w:rsidR="004164D7" w:rsidRDefault="004164D7"/>
    <w:p w:rsidR="00CF46C3" w:rsidRDefault="00CF46C3"/>
    <w:sectPr w:rsidR="00CF46C3">
      <w:headerReference w:type="default" r:id="rId30"/>
      <w:footerReference w:type="default" r:id="rId31"/>
      <w:pgSz w:w="12240" w:h="15840"/>
      <w:pgMar w:top="1440" w:right="1800" w:bottom="1440" w:left="1800" w:header="708" w:footer="708" w:gutter="0"/>
      <w:pgNumType w:start="1"/>
      <w:cols w:space="708"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92A" w:rsidRDefault="00F8592A">
      <w:r>
        <w:separator/>
      </w:r>
    </w:p>
  </w:endnote>
  <w:endnote w:type="continuationSeparator" w:id="0">
    <w:p w:rsidR="00F8592A" w:rsidRDefault="00F8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MCSC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55E" w:rsidRDefault="003C155E">
    <w:pPr>
      <w:ind w:firstLine="0"/>
      <w:jc w:val="center"/>
    </w:pPr>
    <w:r>
      <w:fldChar w:fldCharType="begin"/>
    </w:r>
    <w:r>
      <w:instrText>PAGE</w:instrText>
    </w:r>
    <w:r>
      <w:fldChar w:fldCharType="separate"/>
    </w:r>
    <w:r w:rsidR="00B22D9D">
      <w:rPr>
        <w:noProof/>
      </w:rPr>
      <w:t>33</w:t>
    </w:r>
    <w:r>
      <w:fldChar w:fldCharType="end"/>
    </w:r>
  </w:p>
  <w:p w:rsidR="003C155E" w:rsidRDefault="003C155E">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92A" w:rsidRDefault="00F8592A">
      <w:r>
        <w:separator/>
      </w:r>
    </w:p>
  </w:footnote>
  <w:footnote w:type="continuationSeparator" w:id="0">
    <w:p w:rsidR="00F8592A" w:rsidRDefault="00F85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55E" w:rsidRDefault="003C155E">
    <w:pPr>
      <w:spacing w:before="142"/>
      <w:ind w:firstLine="0"/>
      <w:jc w:val="center"/>
    </w:pPr>
    <w:r>
      <w:rPr>
        <w:noProof/>
      </w:rPr>
      <w:drawing>
        <wp:inline distT="0" distB="0" distL="114300" distR="114300">
          <wp:extent cx="5485130" cy="1118870"/>
          <wp:effectExtent l="0" t="0" r="0" b="0"/>
          <wp:docPr id="2" name="image03.jpg" descr="H__ANTET UT_R_2013_"/>
          <wp:cNvGraphicFramePr/>
          <a:graphic xmlns:a="http://schemas.openxmlformats.org/drawingml/2006/main">
            <a:graphicData uri="http://schemas.openxmlformats.org/drawingml/2006/picture">
              <pic:pic xmlns:pic="http://schemas.openxmlformats.org/drawingml/2006/picture">
                <pic:nvPicPr>
                  <pic:cNvPr id="0" name="image03.jpg" descr="H__ANTET UT_R_2013_"/>
                  <pic:cNvPicPr preferRelativeResize="0"/>
                </pic:nvPicPr>
                <pic:blipFill>
                  <a:blip r:embed="rId1"/>
                  <a:srcRect/>
                  <a:stretch>
                    <a:fillRect/>
                  </a:stretch>
                </pic:blipFill>
                <pic:spPr>
                  <a:xfrm>
                    <a:off x="0" y="0"/>
                    <a:ext cx="5485130" cy="1118870"/>
                  </a:xfrm>
                  <a:prstGeom prst="rect">
                    <a:avLst/>
                  </a:prstGeom>
                  <a:ln/>
                </pic:spPr>
              </pic:pic>
            </a:graphicData>
          </a:graphic>
        </wp:inline>
      </w:drawing>
    </w:r>
  </w:p>
  <w:p w:rsidR="003C155E" w:rsidRDefault="003C155E">
    <w:pPr>
      <w:tabs>
        <w:tab w:val="center" w:pos="4320"/>
        <w:tab w:val="right" w:pos="8640"/>
      </w:tabs>
      <w:ind w:firstLine="0"/>
      <w:jc w:val="center"/>
    </w:pPr>
    <w:r>
      <w:rPr>
        <w:rFonts w:ascii="Verdana" w:eastAsia="Verdana" w:hAnsi="Verdana" w:cs="Verdana"/>
        <w:b/>
        <w:sz w:val="20"/>
        <w:szCs w:val="20"/>
      </w:rPr>
      <w:t>FACULTATEA DE AUTOMATICĂ și CALCULATOARE</w:t>
    </w:r>
  </w:p>
  <w:p w:rsidR="003C155E" w:rsidRDefault="003C155E">
    <w:pPr>
      <w:ind w:firstLine="0"/>
      <w:jc w:val="center"/>
    </w:pPr>
    <w:r>
      <w:rPr>
        <w:rFonts w:ascii="Verdana" w:eastAsia="Verdana" w:hAnsi="Verdana" w:cs="Verdana"/>
        <w:b/>
        <w:sz w:val="20"/>
        <w:szCs w:val="20"/>
      </w:rPr>
      <w:t>DEPARTAMENTUL CALCULATOARE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6C5"/>
    <w:multiLevelType w:val="hybridMultilevel"/>
    <w:tmpl w:val="C85610F4"/>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06826AD2"/>
    <w:multiLevelType w:val="multilevel"/>
    <w:tmpl w:val="74C899B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EB07EB"/>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0D3737B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14E84C1A"/>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15:restartNumberingAfterBreak="0">
    <w:nsid w:val="1D143583"/>
    <w:multiLevelType w:val="multilevel"/>
    <w:tmpl w:val="1D1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F66"/>
    <w:multiLevelType w:val="multilevel"/>
    <w:tmpl w:val="8B7EFB1A"/>
    <w:lvl w:ilvl="0">
      <w:start w:val="1"/>
      <w:numFmt w:val="decimal"/>
      <w:lvlText w:val="%1."/>
      <w:lvlJc w:val="left"/>
      <w:pPr>
        <w:ind w:left="360" w:hanging="360"/>
      </w:pPr>
      <w:rPr>
        <w:rFonts w:hint="default"/>
      </w:rPr>
    </w:lvl>
    <w:lvl w:ilvl="1">
      <w:start w:val="1"/>
      <w:numFmt w:val="decimal"/>
      <w:lvlText w:val="%1.%2."/>
      <w:lvlJc w:val="left"/>
      <w:pPr>
        <w:ind w:left="432" w:hanging="432"/>
      </w:pPr>
      <w:rPr>
        <w:b w:val="0"/>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C6602D"/>
    <w:multiLevelType w:val="multilevel"/>
    <w:tmpl w:val="D1B4611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8" w15:restartNumberingAfterBreak="0">
    <w:nsid w:val="3FEA346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9" w15:restartNumberingAfterBreak="0">
    <w:nsid w:val="423947BB"/>
    <w:multiLevelType w:val="multilevel"/>
    <w:tmpl w:val="043015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0" w15:restartNumberingAfterBreak="0">
    <w:nsid w:val="43A60151"/>
    <w:multiLevelType w:val="multilevel"/>
    <w:tmpl w:val="3BF0CA5A"/>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1" w15:restartNumberingAfterBreak="0">
    <w:nsid w:val="4537075B"/>
    <w:multiLevelType w:val="hybridMultilevel"/>
    <w:tmpl w:val="49C8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872DD"/>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3" w15:restartNumberingAfterBreak="0">
    <w:nsid w:val="4961508D"/>
    <w:multiLevelType w:val="multilevel"/>
    <w:tmpl w:val="E0B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40442"/>
    <w:multiLevelType w:val="hybridMultilevel"/>
    <w:tmpl w:val="13920C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3E071AC"/>
    <w:multiLevelType w:val="multilevel"/>
    <w:tmpl w:val="64EE8EB0"/>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6" w15:restartNumberingAfterBreak="0">
    <w:nsid w:val="5D3D30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7" w15:restartNumberingAfterBreak="0">
    <w:nsid w:val="5D681A16"/>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8" w15:restartNumberingAfterBreak="0">
    <w:nsid w:val="622150E3"/>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9" w15:restartNumberingAfterBreak="0">
    <w:nsid w:val="66A33884"/>
    <w:multiLevelType w:val="multilevel"/>
    <w:tmpl w:val="D6F06A48"/>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67C36164"/>
    <w:multiLevelType w:val="multilevel"/>
    <w:tmpl w:val="222A0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36910"/>
    <w:multiLevelType w:val="multilevel"/>
    <w:tmpl w:val="B68EF132"/>
    <w:lvl w:ilvl="0">
      <w:start w:val="1"/>
      <w:numFmt w:val="decimal"/>
      <w:lvlText w:val="Capitolul %1."/>
      <w:lvlJc w:val="left"/>
      <w:pPr>
        <w:ind w:left="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2"/>
  </w:num>
  <w:num w:numId="2">
    <w:abstractNumId w:val="15"/>
  </w:num>
  <w:num w:numId="3">
    <w:abstractNumId w:val="9"/>
  </w:num>
  <w:num w:numId="4">
    <w:abstractNumId w:val="10"/>
  </w:num>
  <w:num w:numId="5">
    <w:abstractNumId w:val="7"/>
  </w:num>
  <w:num w:numId="6">
    <w:abstractNumId w:val="1"/>
  </w:num>
  <w:num w:numId="7">
    <w:abstractNumId w:val="19"/>
  </w:num>
  <w:num w:numId="8">
    <w:abstractNumId w:val="6"/>
  </w:num>
  <w:num w:numId="9">
    <w:abstractNumId w:val="13"/>
  </w:num>
  <w:num w:numId="10">
    <w:abstractNumId w:val="20"/>
  </w:num>
  <w:num w:numId="11">
    <w:abstractNumId w:val="5"/>
  </w:num>
  <w:num w:numId="12">
    <w:abstractNumId w:val="14"/>
  </w:num>
  <w:num w:numId="13">
    <w:abstractNumId w:val="0"/>
  </w:num>
  <w:num w:numId="14">
    <w:abstractNumId w:val="17"/>
  </w:num>
  <w:num w:numId="15">
    <w:abstractNumId w:val="3"/>
  </w:num>
  <w:num w:numId="16">
    <w:abstractNumId w:val="21"/>
  </w:num>
  <w:num w:numId="17">
    <w:abstractNumId w:val="11"/>
  </w:num>
  <w:num w:numId="18">
    <w:abstractNumId w:val="16"/>
  </w:num>
  <w:num w:numId="19">
    <w:abstractNumId w:val="8"/>
  </w:num>
  <w:num w:numId="20">
    <w:abstractNumId w:val="2"/>
  </w:num>
  <w:num w:numId="21">
    <w:abstractNumId w:val="1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164D7"/>
    <w:rsid w:val="0003713C"/>
    <w:rsid w:val="0004674E"/>
    <w:rsid w:val="00062368"/>
    <w:rsid w:val="000653BB"/>
    <w:rsid w:val="00072C98"/>
    <w:rsid w:val="00074ACC"/>
    <w:rsid w:val="00076384"/>
    <w:rsid w:val="000810FA"/>
    <w:rsid w:val="00091C45"/>
    <w:rsid w:val="000A6886"/>
    <w:rsid w:val="000B1CC5"/>
    <w:rsid w:val="000C0005"/>
    <w:rsid w:val="000C61E2"/>
    <w:rsid w:val="000D31CE"/>
    <w:rsid w:val="000E75EF"/>
    <w:rsid w:val="001035E5"/>
    <w:rsid w:val="00135E48"/>
    <w:rsid w:val="00150A59"/>
    <w:rsid w:val="00152D10"/>
    <w:rsid w:val="00192A35"/>
    <w:rsid w:val="001A5D4C"/>
    <w:rsid w:val="001B6B61"/>
    <w:rsid w:val="001D0F04"/>
    <w:rsid w:val="001F6217"/>
    <w:rsid w:val="00204DDB"/>
    <w:rsid w:val="00230704"/>
    <w:rsid w:val="0023630D"/>
    <w:rsid w:val="002438AD"/>
    <w:rsid w:val="002531D7"/>
    <w:rsid w:val="00256A2F"/>
    <w:rsid w:val="00265356"/>
    <w:rsid w:val="002840EB"/>
    <w:rsid w:val="00293812"/>
    <w:rsid w:val="002A5498"/>
    <w:rsid w:val="002B3A09"/>
    <w:rsid w:val="002C1495"/>
    <w:rsid w:val="002C5BB6"/>
    <w:rsid w:val="002D2584"/>
    <w:rsid w:val="002D5203"/>
    <w:rsid w:val="002F6A04"/>
    <w:rsid w:val="00316F48"/>
    <w:rsid w:val="003203F4"/>
    <w:rsid w:val="00347634"/>
    <w:rsid w:val="00381D6C"/>
    <w:rsid w:val="003871B2"/>
    <w:rsid w:val="003902BF"/>
    <w:rsid w:val="003940BE"/>
    <w:rsid w:val="003A0E3C"/>
    <w:rsid w:val="003A1FD3"/>
    <w:rsid w:val="003A73D5"/>
    <w:rsid w:val="003C155E"/>
    <w:rsid w:val="003C48B8"/>
    <w:rsid w:val="003E43D6"/>
    <w:rsid w:val="00403A18"/>
    <w:rsid w:val="004114C2"/>
    <w:rsid w:val="00415620"/>
    <w:rsid w:val="004164D7"/>
    <w:rsid w:val="00421E25"/>
    <w:rsid w:val="00422DD8"/>
    <w:rsid w:val="00440F1A"/>
    <w:rsid w:val="00443A61"/>
    <w:rsid w:val="0046316D"/>
    <w:rsid w:val="00480D6B"/>
    <w:rsid w:val="004919B0"/>
    <w:rsid w:val="004A5D53"/>
    <w:rsid w:val="004A6492"/>
    <w:rsid w:val="004B1652"/>
    <w:rsid w:val="004C2A44"/>
    <w:rsid w:val="004D56BA"/>
    <w:rsid w:val="004D5FF0"/>
    <w:rsid w:val="004E4F75"/>
    <w:rsid w:val="004E6DEF"/>
    <w:rsid w:val="00515238"/>
    <w:rsid w:val="00515B5E"/>
    <w:rsid w:val="00520303"/>
    <w:rsid w:val="00530BB3"/>
    <w:rsid w:val="00556578"/>
    <w:rsid w:val="00561A9F"/>
    <w:rsid w:val="005645D9"/>
    <w:rsid w:val="00573D4B"/>
    <w:rsid w:val="005859C0"/>
    <w:rsid w:val="00593CD1"/>
    <w:rsid w:val="005A54E4"/>
    <w:rsid w:val="005D14C0"/>
    <w:rsid w:val="005F5FAC"/>
    <w:rsid w:val="0060173F"/>
    <w:rsid w:val="00621CF8"/>
    <w:rsid w:val="0065166D"/>
    <w:rsid w:val="00651D62"/>
    <w:rsid w:val="00664B10"/>
    <w:rsid w:val="00665DE0"/>
    <w:rsid w:val="0067550E"/>
    <w:rsid w:val="00690216"/>
    <w:rsid w:val="006932B2"/>
    <w:rsid w:val="00696C82"/>
    <w:rsid w:val="006A3C2C"/>
    <w:rsid w:val="006B0314"/>
    <w:rsid w:val="006C2B9A"/>
    <w:rsid w:val="006C45B9"/>
    <w:rsid w:val="006D2D35"/>
    <w:rsid w:val="006E5BA2"/>
    <w:rsid w:val="00756CDF"/>
    <w:rsid w:val="00761E29"/>
    <w:rsid w:val="00763351"/>
    <w:rsid w:val="0079071C"/>
    <w:rsid w:val="00796E90"/>
    <w:rsid w:val="007C6EB2"/>
    <w:rsid w:val="007E0D71"/>
    <w:rsid w:val="007F2B33"/>
    <w:rsid w:val="007F6147"/>
    <w:rsid w:val="00804C28"/>
    <w:rsid w:val="008131CC"/>
    <w:rsid w:val="00847CAC"/>
    <w:rsid w:val="008562F3"/>
    <w:rsid w:val="0086574D"/>
    <w:rsid w:val="00885D1F"/>
    <w:rsid w:val="00892571"/>
    <w:rsid w:val="0089447F"/>
    <w:rsid w:val="008A0DE5"/>
    <w:rsid w:val="008A182A"/>
    <w:rsid w:val="008C6DA3"/>
    <w:rsid w:val="008C7D2C"/>
    <w:rsid w:val="008F1AAB"/>
    <w:rsid w:val="008F42B7"/>
    <w:rsid w:val="0091478C"/>
    <w:rsid w:val="00917A7C"/>
    <w:rsid w:val="009234A5"/>
    <w:rsid w:val="00946FB4"/>
    <w:rsid w:val="0095287D"/>
    <w:rsid w:val="00965C2C"/>
    <w:rsid w:val="0098259E"/>
    <w:rsid w:val="00982B29"/>
    <w:rsid w:val="009A186E"/>
    <w:rsid w:val="009A57C1"/>
    <w:rsid w:val="009A73ED"/>
    <w:rsid w:val="009B5567"/>
    <w:rsid w:val="009B7A64"/>
    <w:rsid w:val="009C4D97"/>
    <w:rsid w:val="009C518B"/>
    <w:rsid w:val="009D2897"/>
    <w:rsid w:val="009E23EF"/>
    <w:rsid w:val="00A04CA0"/>
    <w:rsid w:val="00A45481"/>
    <w:rsid w:val="00A534A4"/>
    <w:rsid w:val="00A56643"/>
    <w:rsid w:val="00A74206"/>
    <w:rsid w:val="00A74590"/>
    <w:rsid w:val="00A82B82"/>
    <w:rsid w:val="00A83293"/>
    <w:rsid w:val="00AA5BF8"/>
    <w:rsid w:val="00AA71B2"/>
    <w:rsid w:val="00AB06D5"/>
    <w:rsid w:val="00AB22D5"/>
    <w:rsid w:val="00AE4986"/>
    <w:rsid w:val="00B1561C"/>
    <w:rsid w:val="00B160B1"/>
    <w:rsid w:val="00B22D9D"/>
    <w:rsid w:val="00B53186"/>
    <w:rsid w:val="00B55B79"/>
    <w:rsid w:val="00B762BA"/>
    <w:rsid w:val="00B84325"/>
    <w:rsid w:val="00B8666E"/>
    <w:rsid w:val="00BA5DD3"/>
    <w:rsid w:val="00BC6B3A"/>
    <w:rsid w:val="00BE4925"/>
    <w:rsid w:val="00C1485B"/>
    <w:rsid w:val="00C22BE9"/>
    <w:rsid w:val="00C3137D"/>
    <w:rsid w:val="00C63E31"/>
    <w:rsid w:val="00C77B7E"/>
    <w:rsid w:val="00C804D2"/>
    <w:rsid w:val="00C92396"/>
    <w:rsid w:val="00C95481"/>
    <w:rsid w:val="00CB0183"/>
    <w:rsid w:val="00CB7381"/>
    <w:rsid w:val="00CC2C6E"/>
    <w:rsid w:val="00CC5758"/>
    <w:rsid w:val="00CE025A"/>
    <w:rsid w:val="00CE15E9"/>
    <w:rsid w:val="00CF2098"/>
    <w:rsid w:val="00CF36D2"/>
    <w:rsid w:val="00CF46C3"/>
    <w:rsid w:val="00CF676C"/>
    <w:rsid w:val="00D36E16"/>
    <w:rsid w:val="00D47759"/>
    <w:rsid w:val="00D562A4"/>
    <w:rsid w:val="00D65B79"/>
    <w:rsid w:val="00D87F2D"/>
    <w:rsid w:val="00DD3512"/>
    <w:rsid w:val="00DE2742"/>
    <w:rsid w:val="00DE32A8"/>
    <w:rsid w:val="00DF316E"/>
    <w:rsid w:val="00E03596"/>
    <w:rsid w:val="00E131AA"/>
    <w:rsid w:val="00E31982"/>
    <w:rsid w:val="00E50452"/>
    <w:rsid w:val="00E57130"/>
    <w:rsid w:val="00E57DDE"/>
    <w:rsid w:val="00E72512"/>
    <w:rsid w:val="00E82D4B"/>
    <w:rsid w:val="00EC02C6"/>
    <w:rsid w:val="00EC77FF"/>
    <w:rsid w:val="00EE7C83"/>
    <w:rsid w:val="00F02F80"/>
    <w:rsid w:val="00F03F94"/>
    <w:rsid w:val="00F22F86"/>
    <w:rsid w:val="00F3628D"/>
    <w:rsid w:val="00F53B4C"/>
    <w:rsid w:val="00F549A7"/>
    <w:rsid w:val="00F8224C"/>
    <w:rsid w:val="00F8592A"/>
    <w:rsid w:val="00F97F71"/>
    <w:rsid w:val="00FA0281"/>
    <w:rsid w:val="00FB502D"/>
    <w:rsid w:val="00FB69E2"/>
    <w:rsid w:val="00FD62F6"/>
    <w:rsid w:val="00FF4AE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BFC98-A2AE-440D-A047-864AC830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o-RO" w:eastAsia="ro-RO"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outlineLvl w:val="0"/>
    </w:pPr>
    <w:rPr>
      <w:b/>
      <w:sz w:val="28"/>
      <w:szCs w:val="28"/>
    </w:rPr>
  </w:style>
  <w:style w:type="paragraph" w:styleId="Heading2">
    <w:name w:val="heading 2"/>
    <w:basedOn w:val="Normal"/>
    <w:next w:val="Normal"/>
    <w:link w:val="Heading2Char"/>
    <w:pPr>
      <w:keepNext/>
      <w:keepLines/>
      <w:spacing w:before="240" w:after="120"/>
      <w:ind w:left="578" w:hanging="578"/>
      <w:outlineLvl w:val="1"/>
    </w:pPr>
    <w:rPr>
      <w:b/>
      <w:sz w:val="26"/>
      <w:szCs w:val="26"/>
    </w:rPr>
  </w:style>
  <w:style w:type="paragraph" w:styleId="Heading3">
    <w:name w:val="heading 3"/>
    <w:basedOn w:val="Normal"/>
    <w:next w:val="Normal"/>
    <w:link w:val="Heading3Char"/>
    <w:pPr>
      <w:keepNext/>
      <w:keepLines/>
      <w:spacing w:before="240" w:after="120"/>
      <w:ind w:left="720"/>
      <w:outlineLvl w:val="2"/>
    </w:pPr>
    <w:rPr>
      <w:i/>
      <w:sz w:val="28"/>
      <w:szCs w:val="28"/>
    </w:rPr>
  </w:style>
  <w:style w:type="paragraph" w:styleId="Heading4">
    <w:name w:val="heading 4"/>
    <w:basedOn w:val="Normal"/>
    <w:next w:val="Normal"/>
    <w:pPr>
      <w:keepNext/>
      <w:keepLines/>
      <w:spacing w:before="240" w:after="60"/>
      <w:ind w:left="864"/>
      <w:outlineLvl w:val="3"/>
    </w:pPr>
    <w:rPr>
      <w:i/>
      <w:sz w:val="28"/>
      <w:szCs w:val="28"/>
    </w:rPr>
  </w:style>
  <w:style w:type="paragraph" w:styleId="Heading5">
    <w:name w:val="heading 5"/>
    <w:basedOn w:val="Normal"/>
    <w:next w:val="Normal"/>
    <w:pPr>
      <w:keepNext/>
      <w:keepLines/>
      <w:spacing w:before="200"/>
      <w:ind w:left="1008"/>
      <w:outlineLvl w:val="4"/>
    </w:pPr>
    <w:rPr>
      <w:rFonts w:ascii="Cambria" w:eastAsia="Cambria" w:hAnsi="Cambria" w:cs="Cambria"/>
      <w:color w:val="243F60"/>
    </w:rPr>
  </w:style>
  <w:style w:type="paragraph" w:styleId="Heading6">
    <w:name w:val="heading 6"/>
    <w:basedOn w:val="Normal"/>
    <w:next w:val="Normal"/>
    <w:pPr>
      <w:keepNext/>
      <w:keepLines/>
      <w:spacing w:before="200"/>
      <w:ind w:left="1152" w:firstLine="719"/>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664B10"/>
    <w:rPr>
      <w:color w:val="0000FF"/>
      <w:u w:val="single"/>
    </w:rPr>
  </w:style>
  <w:style w:type="paragraph" w:styleId="TOCHeading">
    <w:name w:val="TOC Heading"/>
    <w:basedOn w:val="Heading1"/>
    <w:next w:val="Normal"/>
    <w:uiPriority w:val="39"/>
    <w:unhideWhenUsed/>
    <w:qFormat/>
    <w:rsid w:val="00C804D2"/>
    <w:pPr>
      <w:spacing w:after="0" w:line="259" w:lineRule="auto"/>
      <w:ind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804D2"/>
    <w:pPr>
      <w:tabs>
        <w:tab w:val="left" w:pos="2073"/>
        <w:tab w:val="right" w:leader="dot" w:pos="9350"/>
      </w:tabs>
      <w:spacing w:after="100"/>
      <w:jc w:val="left"/>
    </w:pPr>
  </w:style>
  <w:style w:type="paragraph" w:styleId="TOC2">
    <w:name w:val="toc 2"/>
    <w:basedOn w:val="Normal"/>
    <w:next w:val="Normal"/>
    <w:autoRedefine/>
    <w:uiPriority w:val="39"/>
    <w:unhideWhenUsed/>
    <w:rsid w:val="00C804D2"/>
    <w:pPr>
      <w:spacing w:after="100"/>
      <w:ind w:left="240"/>
    </w:pPr>
  </w:style>
  <w:style w:type="paragraph" w:styleId="TOC3">
    <w:name w:val="toc 3"/>
    <w:basedOn w:val="Normal"/>
    <w:next w:val="Normal"/>
    <w:autoRedefine/>
    <w:uiPriority w:val="39"/>
    <w:unhideWhenUsed/>
    <w:rsid w:val="00C804D2"/>
    <w:pPr>
      <w:spacing w:after="100"/>
      <w:ind w:left="480"/>
    </w:pPr>
  </w:style>
  <w:style w:type="paragraph" w:styleId="ListParagraph">
    <w:name w:val="List Paragraph"/>
    <w:basedOn w:val="Normal"/>
    <w:uiPriority w:val="34"/>
    <w:qFormat/>
    <w:rsid w:val="00CF46C3"/>
    <w:pPr>
      <w:ind w:left="720"/>
      <w:contextualSpacing/>
    </w:pPr>
  </w:style>
  <w:style w:type="paragraph" w:styleId="NoSpacing">
    <w:name w:val="No Spacing"/>
    <w:uiPriority w:val="1"/>
    <w:qFormat/>
    <w:rsid w:val="00230704"/>
    <w:pPr>
      <w:ind w:firstLine="0"/>
      <w:jc w:val="left"/>
    </w:pPr>
    <w:rPr>
      <w:rFonts w:asciiTheme="minorHAnsi" w:eastAsiaTheme="minorHAnsi" w:hAnsiTheme="minorHAnsi" w:cstheme="minorBidi"/>
      <w:color w:val="auto"/>
      <w:sz w:val="22"/>
      <w:szCs w:val="22"/>
      <w:lang w:val="en-US" w:eastAsia="en-US"/>
    </w:rPr>
  </w:style>
  <w:style w:type="character" w:customStyle="1" w:styleId="reference-accessdate">
    <w:name w:val="reference-accessdate"/>
    <w:basedOn w:val="DefaultParagraphFont"/>
    <w:rsid w:val="00E131AA"/>
  </w:style>
  <w:style w:type="character" w:customStyle="1" w:styleId="apple-converted-space">
    <w:name w:val="apple-converted-space"/>
    <w:basedOn w:val="DefaultParagraphFont"/>
    <w:rsid w:val="00E131AA"/>
  </w:style>
  <w:style w:type="character" w:customStyle="1" w:styleId="nowrap">
    <w:name w:val="nowrap"/>
    <w:basedOn w:val="DefaultParagraphFont"/>
    <w:rsid w:val="00E131AA"/>
  </w:style>
  <w:style w:type="character" w:customStyle="1" w:styleId="reference-text">
    <w:name w:val="reference-text"/>
    <w:basedOn w:val="DefaultParagraphFont"/>
    <w:rsid w:val="008A0DE5"/>
  </w:style>
  <w:style w:type="character" w:customStyle="1" w:styleId="mw-cite-backlink">
    <w:name w:val="mw-cite-backlink"/>
    <w:basedOn w:val="DefaultParagraphFont"/>
    <w:rsid w:val="008A0DE5"/>
  </w:style>
  <w:style w:type="character" w:customStyle="1" w:styleId="cite-accessibility-label">
    <w:name w:val="cite-accessibility-label"/>
    <w:basedOn w:val="DefaultParagraphFont"/>
    <w:rsid w:val="008A0DE5"/>
  </w:style>
  <w:style w:type="character" w:styleId="HTMLCite">
    <w:name w:val="HTML Cite"/>
    <w:basedOn w:val="DefaultParagraphFont"/>
    <w:uiPriority w:val="99"/>
    <w:semiHidden/>
    <w:unhideWhenUsed/>
    <w:rsid w:val="008A0DE5"/>
    <w:rPr>
      <w:i/>
      <w:iCs/>
    </w:rPr>
  </w:style>
  <w:style w:type="paragraph" w:styleId="NormalWeb">
    <w:name w:val="Normal (Web)"/>
    <w:basedOn w:val="Normal"/>
    <w:uiPriority w:val="99"/>
    <w:semiHidden/>
    <w:unhideWhenUsed/>
    <w:rsid w:val="005D14C0"/>
    <w:pPr>
      <w:spacing w:before="100" w:beforeAutospacing="1" w:after="100" w:afterAutospacing="1"/>
      <w:ind w:firstLine="0"/>
      <w:jc w:val="left"/>
    </w:pPr>
    <w:rPr>
      <w:color w:val="auto"/>
    </w:rPr>
  </w:style>
  <w:style w:type="character" w:customStyle="1" w:styleId="Heading2Char">
    <w:name w:val="Heading 2 Char"/>
    <w:basedOn w:val="DefaultParagraphFont"/>
    <w:link w:val="Heading2"/>
    <w:rsid w:val="00CC5758"/>
    <w:rPr>
      <w:b/>
      <w:sz w:val="26"/>
      <w:szCs w:val="26"/>
    </w:rPr>
  </w:style>
  <w:style w:type="table" w:styleId="TableGrid">
    <w:name w:val="Table Grid"/>
    <w:basedOn w:val="TableNormal"/>
    <w:uiPriority w:val="39"/>
    <w:rsid w:val="00E50452"/>
    <w:pPr>
      <w:ind w:firstLine="0"/>
      <w:jc w:val="left"/>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135E48"/>
    <w:rPr>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79114">
      <w:bodyDiv w:val="1"/>
      <w:marLeft w:val="0"/>
      <w:marRight w:val="0"/>
      <w:marTop w:val="0"/>
      <w:marBottom w:val="0"/>
      <w:divBdr>
        <w:top w:val="none" w:sz="0" w:space="0" w:color="auto"/>
        <w:left w:val="none" w:sz="0" w:space="0" w:color="auto"/>
        <w:bottom w:val="none" w:sz="0" w:space="0" w:color="auto"/>
        <w:right w:val="none" w:sz="0" w:space="0" w:color="auto"/>
      </w:divBdr>
    </w:div>
    <w:div w:id="351612965">
      <w:bodyDiv w:val="1"/>
      <w:marLeft w:val="0"/>
      <w:marRight w:val="0"/>
      <w:marTop w:val="0"/>
      <w:marBottom w:val="0"/>
      <w:divBdr>
        <w:top w:val="none" w:sz="0" w:space="0" w:color="auto"/>
        <w:left w:val="none" w:sz="0" w:space="0" w:color="auto"/>
        <w:bottom w:val="none" w:sz="0" w:space="0" w:color="auto"/>
        <w:right w:val="none" w:sz="0" w:space="0" w:color="auto"/>
      </w:divBdr>
    </w:div>
    <w:div w:id="423846144">
      <w:bodyDiv w:val="1"/>
      <w:marLeft w:val="0"/>
      <w:marRight w:val="0"/>
      <w:marTop w:val="0"/>
      <w:marBottom w:val="0"/>
      <w:divBdr>
        <w:top w:val="none" w:sz="0" w:space="0" w:color="auto"/>
        <w:left w:val="none" w:sz="0" w:space="0" w:color="auto"/>
        <w:bottom w:val="none" w:sz="0" w:space="0" w:color="auto"/>
        <w:right w:val="none" w:sz="0" w:space="0" w:color="auto"/>
      </w:divBdr>
    </w:div>
    <w:div w:id="669138369">
      <w:bodyDiv w:val="1"/>
      <w:marLeft w:val="0"/>
      <w:marRight w:val="0"/>
      <w:marTop w:val="0"/>
      <w:marBottom w:val="0"/>
      <w:divBdr>
        <w:top w:val="none" w:sz="0" w:space="0" w:color="auto"/>
        <w:left w:val="none" w:sz="0" w:space="0" w:color="auto"/>
        <w:bottom w:val="none" w:sz="0" w:space="0" w:color="auto"/>
        <w:right w:val="none" w:sz="0" w:space="0" w:color="auto"/>
      </w:divBdr>
    </w:div>
    <w:div w:id="818156153">
      <w:bodyDiv w:val="1"/>
      <w:marLeft w:val="0"/>
      <w:marRight w:val="0"/>
      <w:marTop w:val="0"/>
      <w:marBottom w:val="0"/>
      <w:divBdr>
        <w:top w:val="none" w:sz="0" w:space="0" w:color="auto"/>
        <w:left w:val="none" w:sz="0" w:space="0" w:color="auto"/>
        <w:bottom w:val="none" w:sz="0" w:space="0" w:color="auto"/>
        <w:right w:val="none" w:sz="0" w:space="0" w:color="auto"/>
      </w:divBdr>
    </w:div>
    <w:div w:id="844707323">
      <w:bodyDiv w:val="1"/>
      <w:marLeft w:val="0"/>
      <w:marRight w:val="0"/>
      <w:marTop w:val="0"/>
      <w:marBottom w:val="0"/>
      <w:divBdr>
        <w:top w:val="none" w:sz="0" w:space="0" w:color="auto"/>
        <w:left w:val="none" w:sz="0" w:space="0" w:color="auto"/>
        <w:bottom w:val="none" w:sz="0" w:space="0" w:color="auto"/>
        <w:right w:val="none" w:sz="0" w:space="0" w:color="auto"/>
      </w:divBdr>
    </w:div>
    <w:div w:id="1116947176">
      <w:bodyDiv w:val="1"/>
      <w:marLeft w:val="0"/>
      <w:marRight w:val="0"/>
      <w:marTop w:val="0"/>
      <w:marBottom w:val="0"/>
      <w:divBdr>
        <w:top w:val="none" w:sz="0" w:space="0" w:color="auto"/>
        <w:left w:val="none" w:sz="0" w:space="0" w:color="auto"/>
        <w:bottom w:val="none" w:sz="0" w:space="0" w:color="auto"/>
        <w:right w:val="none" w:sz="0" w:space="0" w:color="auto"/>
      </w:divBdr>
    </w:div>
    <w:div w:id="1127166623">
      <w:bodyDiv w:val="1"/>
      <w:marLeft w:val="0"/>
      <w:marRight w:val="0"/>
      <w:marTop w:val="0"/>
      <w:marBottom w:val="0"/>
      <w:divBdr>
        <w:top w:val="none" w:sz="0" w:space="0" w:color="auto"/>
        <w:left w:val="none" w:sz="0" w:space="0" w:color="auto"/>
        <w:bottom w:val="none" w:sz="0" w:space="0" w:color="auto"/>
        <w:right w:val="none" w:sz="0" w:space="0" w:color="auto"/>
      </w:divBdr>
    </w:div>
    <w:div w:id="201452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hyperlink" Target="http://www.gearcloudlabs.com/" TargetMode="External"/><Relationship Id="rId26" Type="http://schemas.openxmlformats.org/officeDocument/2006/relationships/hyperlink" Target="http://www.w3.org/TR/webrtc/"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facemeeting.com/" TargetMode="External"/><Relationship Id="rId25" Type="http://schemas.openxmlformats.org/officeDocument/2006/relationships/hyperlink" Target="https://en.wikipedia.org/wiki/WebRT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face2face.com/" TargetMode="External"/><Relationship Id="rId20" Type="http://schemas.openxmlformats.org/officeDocument/2006/relationships/hyperlink" Target="https://tawk.com/" TargetMode="External"/><Relationship Id="rId29" Type="http://schemas.openxmlformats.org/officeDocument/2006/relationships/hyperlink" Target="http://www.ericsson.com/research-blog/context-aware-communication/beyond-html5-peer-peer-conversational-vid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datatracker.ietf.org/wg/rtcweb/charte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ientbee.com/" TargetMode="External"/><Relationship Id="rId23" Type="http://schemas.openxmlformats.org/officeDocument/2006/relationships/hyperlink" Target="http://lists.w3.org/Archives/Public/public-webrtc/2011May/0022.html" TargetMode="External"/><Relationship Id="rId28" Type="http://schemas.openxmlformats.org/officeDocument/2006/relationships/hyperlink" Target="https://en.wikipedia.org/wiki/WebRTC" TargetMode="External"/><Relationship Id="rId10" Type="http://schemas.openxmlformats.org/officeDocument/2006/relationships/image" Target="media/image3.png"/><Relationship Id="rId19" Type="http://schemas.openxmlformats.org/officeDocument/2006/relationships/hyperlink" Target="http://www.nmx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zee.com/" TargetMode="External"/><Relationship Id="rId22" Type="http://schemas.openxmlformats.org/officeDocument/2006/relationships/hyperlink" Target="http://www.tutorialspoint.com/ajax/" TargetMode="External"/><Relationship Id="rId27" Type="http://schemas.openxmlformats.org/officeDocument/2006/relationships/hyperlink" Target="http://www.whatwg.org/specs/web-apps/current-work/multipage/introduction.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7145-5E56-4B5D-B216-AEC990C26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39</Pages>
  <Words>7535</Words>
  <Characters>43708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Szabolcs Bene</cp:lastModifiedBy>
  <cp:revision>197</cp:revision>
  <dcterms:created xsi:type="dcterms:W3CDTF">2016-05-31T19:06:00Z</dcterms:created>
  <dcterms:modified xsi:type="dcterms:W3CDTF">2016-06-13T21:49:00Z</dcterms:modified>
</cp:coreProperties>
</file>